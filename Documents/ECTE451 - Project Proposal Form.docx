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4E1E6" w14:textId="77777777" w:rsidR="000506EE" w:rsidRPr="006125B4" w:rsidRDefault="000506EE" w:rsidP="006125B4">
      <w:pPr>
        <w:tabs>
          <w:tab w:val="right" w:pos="8931"/>
        </w:tabs>
        <w:spacing w:before="120"/>
        <w:ind w:left="-272"/>
        <w:rPr>
          <w:rFonts w:ascii="Helvetica" w:hAnsi="Helvetica"/>
          <w:b/>
          <w:sz w:val="16"/>
          <w:szCs w:val="16"/>
        </w:rPr>
      </w:pPr>
    </w:p>
    <w:p w14:paraId="590AE9AD" w14:textId="77777777" w:rsidR="00051109" w:rsidRDefault="0068667E">
      <w:pPr>
        <w:ind w:left="-270"/>
        <w:jc w:val="center"/>
        <w:rPr>
          <w:rFonts w:ascii="Palatino" w:hAnsi="Palatino"/>
        </w:rPr>
      </w:pPr>
      <w:r>
        <w:rPr>
          <w:noProof/>
          <w:sz w:val="22"/>
          <w:lang w:val="en-US"/>
        </w:rPr>
        <w:drawing>
          <wp:inline distT="0" distB="0" distL="0" distR="0" wp14:anchorId="764FC99A" wp14:editId="6DF61F84">
            <wp:extent cx="6181725" cy="590550"/>
            <wp:effectExtent l="19050" t="0" r="9525" b="0"/>
            <wp:docPr id="2" name="Picture 2" descr="UO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W Logo"/>
                    <pic:cNvPicPr>
                      <a:picLocks noChangeAspect="1" noChangeArrowheads="1"/>
                    </pic:cNvPicPr>
                  </pic:nvPicPr>
                  <pic:blipFill>
                    <a:blip r:embed="rId8" cstate="print"/>
                    <a:srcRect/>
                    <a:stretch>
                      <a:fillRect/>
                    </a:stretch>
                  </pic:blipFill>
                  <pic:spPr bwMode="auto">
                    <a:xfrm>
                      <a:off x="0" y="0"/>
                      <a:ext cx="6181725" cy="590550"/>
                    </a:xfrm>
                    <a:prstGeom prst="rect">
                      <a:avLst/>
                    </a:prstGeom>
                    <a:noFill/>
                    <a:ln w="9525">
                      <a:noFill/>
                      <a:miter lim="800000"/>
                      <a:headEnd/>
                      <a:tailEnd/>
                    </a:ln>
                  </pic:spPr>
                </pic:pic>
              </a:graphicData>
            </a:graphic>
          </wp:inline>
        </w:drawing>
      </w:r>
    </w:p>
    <w:p w14:paraId="12B389BD" w14:textId="77777777" w:rsidR="000506EE" w:rsidRDefault="000506EE">
      <w:pPr>
        <w:jc w:val="center"/>
        <w:rPr>
          <w:rFonts w:ascii="Helvetica" w:hAnsi="Helvetica"/>
          <w:b/>
        </w:rPr>
      </w:pPr>
    </w:p>
    <w:p w14:paraId="0CB7D3C2" w14:textId="77777777" w:rsidR="00051109" w:rsidRDefault="00051109" w:rsidP="003116B4">
      <w:pPr>
        <w:ind w:hanging="284"/>
        <w:jc w:val="center"/>
        <w:rPr>
          <w:rFonts w:ascii="Helvetica" w:hAnsi="Helvetica"/>
          <w:b/>
        </w:rPr>
      </w:pPr>
      <w:r>
        <w:rPr>
          <w:rFonts w:ascii="Helvetica" w:hAnsi="Helvetica"/>
          <w:b/>
        </w:rPr>
        <w:t xml:space="preserve">SCHOOL OF ELECTRICAL, </w:t>
      </w:r>
      <w:r w:rsidR="003116B4">
        <w:rPr>
          <w:rFonts w:ascii="Helvetica" w:hAnsi="Helvetica"/>
          <w:b/>
        </w:rPr>
        <w:t xml:space="preserve">COMPUTER AND TELECOMMUNICATIONS </w:t>
      </w:r>
      <w:r>
        <w:rPr>
          <w:rFonts w:ascii="Helvetica" w:hAnsi="Helvetica"/>
          <w:b/>
        </w:rPr>
        <w:t>ENGINEERING</w:t>
      </w:r>
    </w:p>
    <w:p w14:paraId="03436085" w14:textId="7F7AB845" w:rsidR="00051109" w:rsidRPr="008F577A" w:rsidRDefault="00683D29">
      <w:pPr>
        <w:pStyle w:val="Heading1"/>
      </w:pPr>
      <w:r w:rsidRPr="008F577A">
        <w:t>ECTE451</w:t>
      </w:r>
      <w:r w:rsidR="003116B4" w:rsidRPr="008F577A">
        <w:t xml:space="preserve"> </w:t>
      </w:r>
      <w:r w:rsidRPr="008F577A">
        <w:t>PROJECT</w:t>
      </w:r>
      <w:r w:rsidR="00051109" w:rsidRPr="008F577A">
        <w:t xml:space="preserve"> PROPOSAL FORM</w:t>
      </w:r>
    </w:p>
    <w:p w14:paraId="7BAA91FA" w14:textId="77777777" w:rsidR="008F577A" w:rsidRDefault="008F577A">
      <w:pPr>
        <w:pStyle w:val="Header"/>
        <w:rPr>
          <w:rFonts w:ascii="Palatino" w:hAnsi="Palatino"/>
          <w:b/>
          <w:bCs/>
          <w:sz w:val="20"/>
        </w:rPr>
      </w:pPr>
    </w:p>
    <w:p w14:paraId="3998929B" w14:textId="77777777" w:rsidR="00051109" w:rsidRDefault="00051109">
      <w:pPr>
        <w:pStyle w:val="Header"/>
        <w:rPr>
          <w:rFonts w:ascii="Palatino" w:hAnsi="Palatino"/>
          <w:b/>
          <w:bCs/>
          <w:sz w:val="20"/>
        </w:rPr>
      </w:pPr>
      <w:r>
        <w:rPr>
          <w:rFonts w:ascii="Palatino" w:hAnsi="Palatino"/>
          <w:b/>
          <w:bCs/>
          <w:sz w:val="20"/>
        </w:rPr>
        <w:tab/>
      </w:r>
      <w:r>
        <w:rPr>
          <w:rFonts w:ascii="Palatino" w:hAnsi="Palatino"/>
          <w:b/>
          <w:bCs/>
          <w:sz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28"/>
        <w:gridCol w:w="3711"/>
      </w:tblGrid>
      <w:tr w:rsidR="00051109" w14:paraId="1ADD3EF2" w14:textId="77777777">
        <w:trPr>
          <w:cantSplit/>
        </w:trPr>
        <w:tc>
          <w:tcPr>
            <w:tcW w:w="9039" w:type="dxa"/>
            <w:gridSpan w:val="2"/>
            <w:tcBorders>
              <w:top w:val="single" w:sz="4" w:space="0" w:color="auto"/>
              <w:left w:val="single" w:sz="4" w:space="0" w:color="auto"/>
              <w:bottom w:val="single" w:sz="4" w:space="0" w:color="auto"/>
              <w:right w:val="single" w:sz="4" w:space="0" w:color="auto"/>
            </w:tcBorders>
            <w:shd w:val="clear" w:color="auto" w:fill="C0C0C0"/>
          </w:tcPr>
          <w:p w14:paraId="2D3D11B6" w14:textId="77777777" w:rsidR="00051109" w:rsidRPr="00B41D98" w:rsidRDefault="00051109">
            <w:pPr>
              <w:ind w:right="-108"/>
              <w:rPr>
                <w:rFonts w:asciiTheme="majorHAnsi" w:hAnsiTheme="majorHAnsi"/>
                <w:b/>
                <w:sz w:val="20"/>
              </w:rPr>
            </w:pPr>
            <w:r w:rsidRPr="00B41D98">
              <w:rPr>
                <w:rFonts w:asciiTheme="majorHAnsi" w:hAnsiTheme="majorHAnsi"/>
                <w:b/>
                <w:sz w:val="20"/>
              </w:rPr>
              <w:t>1. Candidate Details</w:t>
            </w:r>
          </w:p>
        </w:tc>
      </w:tr>
      <w:tr w:rsidR="00051109" w14:paraId="61962030" w14:textId="77777777" w:rsidTr="001D7F49">
        <w:trPr>
          <w:cantSplit/>
        </w:trPr>
        <w:tc>
          <w:tcPr>
            <w:tcW w:w="5328" w:type="dxa"/>
            <w:tcBorders>
              <w:top w:val="single" w:sz="4" w:space="0" w:color="auto"/>
              <w:left w:val="single" w:sz="4" w:space="0" w:color="auto"/>
              <w:bottom w:val="single" w:sz="4" w:space="0" w:color="auto"/>
              <w:right w:val="single" w:sz="4" w:space="0" w:color="auto"/>
            </w:tcBorders>
          </w:tcPr>
          <w:p w14:paraId="34C49CDC" w14:textId="77777777" w:rsidR="00051109" w:rsidRDefault="00051109" w:rsidP="001D7F49">
            <w:pPr>
              <w:ind w:right="-108"/>
              <w:rPr>
                <w:rFonts w:ascii="Helvetica" w:hAnsi="Helvetica"/>
                <w:b/>
                <w:sz w:val="20"/>
              </w:rPr>
            </w:pPr>
          </w:p>
          <w:p w14:paraId="75C280AE" w14:textId="235790DE" w:rsidR="00051109" w:rsidRDefault="00051109" w:rsidP="001D7F49">
            <w:pPr>
              <w:ind w:right="-108"/>
              <w:rPr>
                <w:rFonts w:ascii="Helvetica" w:hAnsi="Helvetica"/>
                <w:sz w:val="20"/>
              </w:rPr>
            </w:pPr>
            <w:r>
              <w:rPr>
                <w:rFonts w:ascii="Helvetica" w:hAnsi="Helvetica"/>
                <w:b/>
                <w:sz w:val="20"/>
              </w:rPr>
              <w:t>Name:</w:t>
            </w:r>
            <w:r w:rsidR="003C0595">
              <w:rPr>
                <w:rFonts w:ascii="Helvetica" w:hAnsi="Helvetica"/>
                <w:b/>
                <w:sz w:val="20"/>
              </w:rPr>
              <w:t xml:space="preserve"> </w:t>
            </w:r>
            <w:r w:rsidR="0086525D">
              <w:rPr>
                <w:rFonts w:ascii="Helvetica" w:hAnsi="Helvetica"/>
                <w:b/>
                <w:sz w:val="20"/>
              </w:rPr>
              <w:t>Kane Stoboi</w:t>
            </w:r>
          </w:p>
        </w:tc>
        <w:tc>
          <w:tcPr>
            <w:tcW w:w="3711" w:type="dxa"/>
            <w:tcBorders>
              <w:top w:val="single" w:sz="4" w:space="0" w:color="auto"/>
              <w:left w:val="single" w:sz="4" w:space="0" w:color="auto"/>
              <w:bottom w:val="single" w:sz="4" w:space="0" w:color="auto"/>
              <w:right w:val="single" w:sz="4" w:space="0" w:color="auto"/>
            </w:tcBorders>
          </w:tcPr>
          <w:p w14:paraId="41CF8E78" w14:textId="77777777" w:rsidR="00051109" w:rsidRDefault="00051109" w:rsidP="001D7F49">
            <w:pPr>
              <w:ind w:right="-108"/>
              <w:rPr>
                <w:rFonts w:ascii="Helvetica" w:hAnsi="Helvetica"/>
                <w:b/>
                <w:sz w:val="20"/>
              </w:rPr>
            </w:pPr>
          </w:p>
          <w:p w14:paraId="529963CA" w14:textId="715D49B2" w:rsidR="00051109" w:rsidRDefault="00051109" w:rsidP="001D7F49">
            <w:pPr>
              <w:ind w:right="-108"/>
              <w:rPr>
                <w:rFonts w:ascii="Helvetica" w:hAnsi="Helvetica"/>
                <w:sz w:val="20"/>
              </w:rPr>
            </w:pPr>
            <w:r>
              <w:rPr>
                <w:rFonts w:ascii="Helvetica" w:hAnsi="Helvetica"/>
                <w:b/>
                <w:sz w:val="20"/>
              </w:rPr>
              <w:t>Student No:</w:t>
            </w:r>
            <w:r w:rsidR="003C0595">
              <w:rPr>
                <w:rFonts w:ascii="Helvetica" w:hAnsi="Helvetica"/>
                <w:b/>
                <w:sz w:val="20"/>
              </w:rPr>
              <w:t xml:space="preserve"> </w:t>
            </w:r>
            <w:r w:rsidR="0086525D">
              <w:rPr>
                <w:rFonts w:ascii="Helvetica" w:hAnsi="Helvetica"/>
                <w:b/>
                <w:sz w:val="20"/>
              </w:rPr>
              <w:t xml:space="preserve"> 3897370</w:t>
            </w:r>
          </w:p>
        </w:tc>
      </w:tr>
      <w:tr w:rsidR="00051109" w14:paraId="3318DDAF" w14:textId="77777777" w:rsidTr="001D7F49">
        <w:trPr>
          <w:cantSplit/>
          <w:trHeight w:val="113"/>
        </w:trPr>
        <w:tc>
          <w:tcPr>
            <w:tcW w:w="9039" w:type="dxa"/>
            <w:gridSpan w:val="2"/>
            <w:tcBorders>
              <w:top w:val="single" w:sz="4" w:space="0" w:color="auto"/>
              <w:left w:val="single" w:sz="4" w:space="0" w:color="auto"/>
              <w:bottom w:val="single" w:sz="4" w:space="0" w:color="auto"/>
              <w:right w:val="single" w:sz="4" w:space="0" w:color="auto"/>
            </w:tcBorders>
          </w:tcPr>
          <w:p w14:paraId="575DA92D" w14:textId="77777777" w:rsidR="00051109" w:rsidRDefault="00051109" w:rsidP="001D7F49">
            <w:pPr>
              <w:ind w:right="-108"/>
              <w:rPr>
                <w:rFonts w:ascii="Helvetica" w:hAnsi="Helvetica"/>
                <w:b/>
                <w:sz w:val="20"/>
              </w:rPr>
            </w:pPr>
          </w:p>
          <w:p w14:paraId="3F301816" w14:textId="22E12295" w:rsidR="00051109" w:rsidRDefault="00051109" w:rsidP="001D7F49">
            <w:pPr>
              <w:ind w:right="-108"/>
              <w:rPr>
                <w:rFonts w:ascii="Helvetica" w:hAnsi="Helvetica"/>
                <w:b/>
                <w:sz w:val="20"/>
              </w:rPr>
            </w:pPr>
            <w:r>
              <w:rPr>
                <w:rFonts w:ascii="Helvetica" w:hAnsi="Helvetica"/>
                <w:b/>
                <w:sz w:val="20"/>
              </w:rPr>
              <w:t>Supervisor:</w:t>
            </w:r>
            <w:r w:rsidR="003C0595">
              <w:rPr>
                <w:rFonts w:ascii="Helvetica" w:hAnsi="Helvetica"/>
                <w:b/>
                <w:sz w:val="20"/>
              </w:rPr>
              <w:t xml:space="preserve"> </w:t>
            </w:r>
            <w:r w:rsidR="0086525D">
              <w:rPr>
                <w:rFonts w:ascii="Helvetica" w:hAnsi="Helvetica"/>
                <w:b/>
                <w:sz w:val="20"/>
              </w:rPr>
              <w:t>Zheng Li</w:t>
            </w:r>
          </w:p>
        </w:tc>
      </w:tr>
      <w:tr w:rsidR="00051109" w14:paraId="62FD41BC" w14:textId="77777777" w:rsidTr="001D7F49">
        <w:trPr>
          <w:cantSplit/>
          <w:trHeight w:val="113"/>
        </w:trPr>
        <w:tc>
          <w:tcPr>
            <w:tcW w:w="9039" w:type="dxa"/>
            <w:gridSpan w:val="2"/>
            <w:tcBorders>
              <w:top w:val="single" w:sz="4" w:space="0" w:color="auto"/>
              <w:left w:val="single" w:sz="4" w:space="0" w:color="auto"/>
              <w:bottom w:val="single" w:sz="4" w:space="0" w:color="auto"/>
              <w:right w:val="single" w:sz="4" w:space="0" w:color="auto"/>
            </w:tcBorders>
          </w:tcPr>
          <w:p w14:paraId="5BFD464F" w14:textId="77777777" w:rsidR="007C778C" w:rsidRDefault="007C778C" w:rsidP="001D7F49">
            <w:pPr>
              <w:ind w:right="-108"/>
              <w:rPr>
                <w:rFonts w:ascii="Helvetica" w:hAnsi="Helvetica"/>
                <w:b/>
                <w:sz w:val="20"/>
              </w:rPr>
            </w:pPr>
          </w:p>
          <w:p w14:paraId="1E7F2655" w14:textId="77777777" w:rsidR="00051109" w:rsidRDefault="00051109" w:rsidP="001D7F49">
            <w:pPr>
              <w:ind w:right="-108"/>
              <w:rPr>
                <w:rFonts w:ascii="Helvetica" w:hAnsi="Helvetica"/>
                <w:b/>
                <w:sz w:val="20"/>
              </w:rPr>
            </w:pPr>
            <w:r>
              <w:rPr>
                <w:rFonts w:ascii="Helvetica" w:hAnsi="Helvetica"/>
                <w:b/>
                <w:sz w:val="20"/>
              </w:rPr>
              <w:t xml:space="preserve">Title of </w:t>
            </w:r>
            <w:r w:rsidR="00053BEE">
              <w:rPr>
                <w:rFonts w:ascii="Helvetica" w:hAnsi="Helvetica"/>
                <w:b/>
                <w:sz w:val="20"/>
              </w:rPr>
              <w:t>Project</w:t>
            </w:r>
            <w:r>
              <w:rPr>
                <w:rFonts w:ascii="Helvetica" w:hAnsi="Helvetica"/>
                <w:b/>
                <w:sz w:val="20"/>
              </w:rPr>
              <w:t>:</w:t>
            </w:r>
            <w:r w:rsidR="003C0595">
              <w:rPr>
                <w:rFonts w:ascii="Helvetica" w:hAnsi="Helvetica"/>
                <w:b/>
                <w:sz w:val="20"/>
              </w:rPr>
              <w:t xml:space="preserve"> </w:t>
            </w:r>
          </w:p>
          <w:p w14:paraId="0EEE585C" w14:textId="1906DDF5" w:rsidR="007C778C" w:rsidRPr="00B25E48" w:rsidRDefault="0086525D" w:rsidP="0086525D">
            <w:r>
              <w:t>Stepper Motor</w:t>
            </w:r>
            <w:r w:rsidR="009C1458">
              <w:t xml:space="preserve"> </w:t>
            </w:r>
            <w:r>
              <w:t>Feedback Control System</w:t>
            </w:r>
          </w:p>
          <w:p w14:paraId="68C06DDA" w14:textId="77777777" w:rsidR="000506EE" w:rsidRDefault="000506EE" w:rsidP="001D7F49">
            <w:pPr>
              <w:ind w:right="-108"/>
              <w:rPr>
                <w:rFonts w:ascii="Helvetica" w:hAnsi="Helvetica"/>
                <w:sz w:val="20"/>
              </w:rPr>
            </w:pPr>
          </w:p>
          <w:p w14:paraId="39433962" w14:textId="77777777" w:rsidR="000506EE" w:rsidRPr="006125B4" w:rsidRDefault="000506EE" w:rsidP="001D7F49">
            <w:pPr>
              <w:ind w:right="-108"/>
              <w:rPr>
                <w:rFonts w:ascii="Helvetica" w:hAnsi="Helvetica"/>
                <w:sz w:val="20"/>
              </w:rPr>
            </w:pPr>
          </w:p>
        </w:tc>
      </w:tr>
      <w:tr w:rsidR="000E1698" w14:paraId="3D92D7F3" w14:textId="77777777" w:rsidTr="001D7F49">
        <w:trPr>
          <w:cantSplit/>
          <w:trHeight w:val="113"/>
        </w:trPr>
        <w:tc>
          <w:tcPr>
            <w:tcW w:w="9039" w:type="dxa"/>
            <w:gridSpan w:val="2"/>
            <w:tcBorders>
              <w:top w:val="single" w:sz="4" w:space="0" w:color="auto"/>
              <w:left w:val="single" w:sz="4" w:space="0" w:color="auto"/>
              <w:bottom w:val="single" w:sz="4" w:space="0" w:color="auto"/>
              <w:right w:val="single" w:sz="4" w:space="0" w:color="auto"/>
            </w:tcBorders>
          </w:tcPr>
          <w:p w14:paraId="28CFC109" w14:textId="77777777" w:rsidR="000E1698" w:rsidRDefault="000E1698" w:rsidP="001D7F49">
            <w:pPr>
              <w:ind w:right="-108"/>
              <w:rPr>
                <w:rFonts w:ascii="Helvetica" w:hAnsi="Helvetica"/>
                <w:b/>
                <w:sz w:val="20"/>
              </w:rPr>
            </w:pPr>
          </w:p>
          <w:p w14:paraId="452D33C9" w14:textId="77777777" w:rsidR="000E1698" w:rsidRDefault="00053BEE" w:rsidP="001D7F49">
            <w:pPr>
              <w:ind w:right="-108"/>
              <w:rPr>
                <w:rFonts w:ascii="Helvetica" w:hAnsi="Helvetica"/>
                <w:b/>
                <w:sz w:val="20"/>
              </w:rPr>
            </w:pPr>
            <w:r>
              <w:rPr>
                <w:rFonts w:ascii="Helvetica" w:hAnsi="Helvetica"/>
                <w:b/>
                <w:sz w:val="20"/>
              </w:rPr>
              <w:t>Brief Overview</w:t>
            </w:r>
            <w:r w:rsidR="000E1698">
              <w:rPr>
                <w:rFonts w:ascii="Helvetica" w:hAnsi="Helvetica"/>
                <w:b/>
                <w:sz w:val="20"/>
              </w:rPr>
              <w:t>:</w:t>
            </w:r>
          </w:p>
          <w:p w14:paraId="1778C431" w14:textId="293C4FA7" w:rsidR="000506EE" w:rsidRDefault="0086525D" w:rsidP="001D7F49">
            <w:pPr>
              <w:ind w:right="-108"/>
            </w:pPr>
            <w:r>
              <w:t>A</w:t>
            </w:r>
            <w:r w:rsidR="003A28B7">
              <w:t xml:space="preserve"> stepper motor control board </w:t>
            </w:r>
            <w:r w:rsidR="00693F40">
              <w:t xml:space="preserve">based around the TMC2100 </w:t>
            </w:r>
            <w:r w:rsidR="003A28B7">
              <w:t xml:space="preserve">will be designed to operate </w:t>
            </w:r>
            <w:r w:rsidR="00693F40">
              <w:t xml:space="preserve">a stepper motor </w:t>
            </w:r>
            <w:r w:rsidR="003A28B7">
              <w:t>silently and accurately. A feedback system will be used t</w:t>
            </w:r>
            <w:r w:rsidR="00693F40">
              <w:t xml:space="preserve">o monitor the incoming step signals and the movement of the stepper motor to ensure there are no lost steps during operation. The control board and feedback system will be able to attach easily to the stepper motor requiring </w:t>
            </w:r>
            <w:r w:rsidR="00340AEC">
              <w:t xml:space="preserve">little </w:t>
            </w:r>
            <w:r w:rsidR="00924965">
              <w:t>to no modification to a motor.</w:t>
            </w:r>
          </w:p>
          <w:p w14:paraId="09C87E88" w14:textId="77777777" w:rsidR="00340AEC" w:rsidRDefault="00340AEC" w:rsidP="001D7F49">
            <w:pPr>
              <w:ind w:right="-108"/>
            </w:pPr>
          </w:p>
          <w:p w14:paraId="6BAAD81B" w14:textId="6E02E302" w:rsidR="00340AEC" w:rsidRDefault="00314B03" w:rsidP="001D7F49">
            <w:pPr>
              <w:ind w:right="-108"/>
              <w:rPr>
                <w:rFonts w:ascii="Helvetica" w:hAnsi="Helvetica"/>
                <w:sz w:val="20"/>
              </w:rPr>
            </w:pPr>
            <w:r>
              <w:rPr>
                <w:rFonts w:ascii="Helvetica" w:hAnsi="Helvetica"/>
                <w:sz w:val="20"/>
              </w:rPr>
              <w:t>Stepper motors are generally controlled using 2-wire or 4-wire control signals, therefore, the control board will require the interpretation of these signals.</w:t>
            </w:r>
            <w:bookmarkStart w:id="0" w:name="_GoBack"/>
            <w:bookmarkEnd w:id="0"/>
          </w:p>
          <w:p w14:paraId="0F0B3F94" w14:textId="77777777" w:rsidR="000506EE" w:rsidRDefault="000506EE" w:rsidP="001D7F49">
            <w:pPr>
              <w:ind w:right="-108"/>
              <w:rPr>
                <w:rFonts w:ascii="Helvetica" w:hAnsi="Helvetica"/>
                <w:b/>
                <w:sz w:val="20"/>
              </w:rPr>
            </w:pPr>
          </w:p>
        </w:tc>
      </w:tr>
    </w:tbl>
    <w:p w14:paraId="45734E2F" w14:textId="77777777" w:rsidR="000506EE" w:rsidRDefault="000506EE" w:rsidP="007C778C">
      <w:pPr>
        <w:spacing w:before="120"/>
        <w:rPr>
          <w:rFonts w:ascii="Helvetica" w:hAnsi="Helvetica"/>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051109" w14:paraId="3DDBE624" w14:textId="77777777">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738B30CC" w14:textId="6AE442C3" w:rsidR="00051109" w:rsidRPr="00B41D98" w:rsidRDefault="00051109" w:rsidP="0085693A">
            <w:pPr>
              <w:spacing w:before="120"/>
              <w:rPr>
                <w:rFonts w:asciiTheme="majorHAnsi" w:hAnsiTheme="majorHAnsi"/>
                <w:b/>
                <w:sz w:val="20"/>
              </w:rPr>
            </w:pPr>
            <w:r w:rsidRPr="00B41D98">
              <w:rPr>
                <w:rFonts w:asciiTheme="majorHAnsi" w:hAnsiTheme="majorHAnsi"/>
                <w:b/>
                <w:sz w:val="20"/>
              </w:rPr>
              <w:t>2. Project</w:t>
            </w:r>
            <w:r w:rsidR="0047018B" w:rsidRPr="00B41D98">
              <w:rPr>
                <w:rFonts w:asciiTheme="majorHAnsi" w:hAnsiTheme="majorHAnsi"/>
                <w:b/>
                <w:sz w:val="20"/>
              </w:rPr>
              <w:t xml:space="preserve"> De</w:t>
            </w:r>
            <w:r w:rsidR="00C908F8" w:rsidRPr="00B41D98">
              <w:rPr>
                <w:rFonts w:asciiTheme="majorHAnsi" w:hAnsiTheme="majorHAnsi"/>
                <w:b/>
                <w:sz w:val="20"/>
              </w:rPr>
              <w:t>scription</w:t>
            </w:r>
            <w:r w:rsidR="007C778C" w:rsidRPr="00B41D98">
              <w:rPr>
                <w:rFonts w:asciiTheme="majorHAnsi" w:hAnsiTheme="majorHAnsi"/>
                <w:b/>
                <w:sz w:val="20"/>
              </w:rPr>
              <w:t xml:space="preserve">:  </w:t>
            </w:r>
            <w:r w:rsidR="007C778C" w:rsidRPr="00B41D98">
              <w:rPr>
                <w:rFonts w:asciiTheme="majorHAnsi" w:hAnsiTheme="majorHAnsi"/>
                <w:sz w:val="20"/>
              </w:rPr>
              <w:t>(</w:t>
            </w:r>
            <w:r w:rsidR="0085693A" w:rsidRPr="00B41D98">
              <w:rPr>
                <w:rFonts w:asciiTheme="majorHAnsi" w:hAnsiTheme="majorHAnsi"/>
                <w:sz w:val="20"/>
              </w:rPr>
              <w:t>Expand to o</w:t>
            </w:r>
            <w:r w:rsidR="0047018B" w:rsidRPr="00B41D98">
              <w:rPr>
                <w:rFonts w:asciiTheme="majorHAnsi" w:hAnsiTheme="majorHAnsi"/>
                <w:sz w:val="20"/>
              </w:rPr>
              <w:t>ne page</w:t>
            </w:r>
            <w:r w:rsidR="007C778C" w:rsidRPr="00B41D98">
              <w:rPr>
                <w:rFonts w:asciiTheme="majorHAnsi" w:hAnsiTheme="majorHAnsi"/>
                <w:sz w:val="20"/>
              </w:rPr>
              <w:t xml:space="preserve"> maximum)</w:t>
            </w:r>
          </w:p>
        </w:tc>
      </w:tr>
      <w:tr w:rsidR="00051109" w14:paraId="2049A9B5" w14:textId="77777777" w:rsidTr="002E6658">
        <w:trPr>
          <w:cantSplit/>
          <w:trHeight w:val="2271"/>
        </w:trPr>
        <w:tc>
          <w:tcPr>
            <w:tcW w:w="9039" w:type="dxa"/>
            <w:tcBorders>
              <w:top w:val="single" w:sz="4" w:space="0" w:color="auto"/>
              <w:left w:val="single" w:sz="4" w:space="0" w:color="auto"/>
              <w:bottom w:val="single" w:sz="4" w:space="0" w:color="auto"/>
              <w:right w:val="single" w:sz="4" w:space="0" w:color="auto"/>
            </w:tcBorders>
          </w:tcPr>
          <w:p w14:paraId="3818B970" w14:textId="77777777" w:rsidR="007C778C" w:rsidRPr="00B25E48" w:rsidRDefault="007C778C" w:rsidP="006125B4">
            <w:pPr>
              <w:rPr>
                <w:rFonts w:ascii="Helvetica" w:hAnsi="Helvetica"/>
                <w:bCs/>
                <w:i/>
                <w:color w:val="A6A6A6" w:themeColor="background1" w:themeShade="A6"/>
                <w:sz w:val="20"/>
              </w:rPr>
            </w:pPr>
            <w:r w:rsidRPr="00B25E48">
              <w:rPr>
                <w:rFonts w:ascii="Helvetica" w:hAnsi="Helvetica"/>
                <w:bCs/>
                <w:i/>
                <w:color w:val="A6A6A6" w:themeColor="background1" w:themeShade="A6"/>
                <w:sz w:val="20"/>
              </w:rPr>
              <w:t>De</w:t>
            </w:r>
            <w:r w:rsidR="00C908F8" w:rsidRPr="00B25E48">
              <w:rPr>
                <w:rFonts w:ascii="Helvetica" w:hAnsi="Helvetica"/>
                <w:bCs/>
                <w:i/>
                <w:color w:val="A6A6A6" w:themeColor="background1" w:themeShade="A6"/>
                <w:sz w:val="20"/>
              </w:rPr>
              <w:t xml:space="preserve">scribe </w:t>
            </w:r>
            <w:r w:rsidRPr="00B25E48">
              <w:rPr>
                <w:rFonts w:ascii="Helvetica" w:hAnsi="Helvetica"/>
                <w:bCs/>
                <w:i/>
                <w:color w:val="A6A6A6" w:themeColor="background1" w:themeShade="A6"/>
                <w:sz w:val="20"/>
              </w:rPr>
              <w:t xml:space="preserve">your project.  </w:t>
            </w:r>
            <w:r w:rsidRPr="00B25E48">
              <w:rPr>
                <w:rFonts w:ascii="Helvetica" w:hAnsi="Helvetica"/>
                <w:i/>
                <w:color w:val="A6A6A6" w:themeColor="background1" w:themeShade="A6"/>
                <w:sz w:val="20"/>
              </w:rPr>
              <w:t>Questions that you should answer are:</w:t>
            </w:r>
          </w:p>
          <w:p w14:paraId="278EC6AB" w14:textId="77777777" w:rsidR="007C778C" w:rsidRPr="00B25E48" w:rsidRDefault="007C778C" w:rsidP="006125B4">
            <w:pPr>
              <w:numPr>
                <w:ilvl w:val="1"/>
                <w:numId w:val="14"/>
              </w:numPr>
              <w:tabs>
                <w:tab w:val="clear" w:pos="1134"/>
                <w:tab w:val="num" w:pos="567"/>
              </w:tabs>
              <w:ind w:left="567"/>
              <w:jc w:val="both"/>
              <w:rPr>
                <w:rFonts w:ascii="Helvetica" w:hAnsi="Helvetica"/>
                <w:i/>
                <w:color w:val="A6A6A6" w:themeColor="background1" w:themeShade="A6"/>
                <w:sz w:val="20"/>
              </w:rPr>
            </w:pPr>
            <w:r w:rsidRPr="00B25E48">
              <w:rPr>
                <w:rFonts w:ascii="Helvetica" w:hAnsi="Helvetica"/>
                <w:i/>
                <w:color w:val="A6A6A6" w:themeColor="background1" w:themeShade="A6"/>
                <w:sz w:val="20"/>
              </w:rPr>
              <w:t xml:space="preserve">What </w:t>
            </w:r>
            <w:r w:rsidR="00C908F8" w:rsidRPr="00B25E48">
              <w:rPr>
                <w:rFonts w:ascii="Helvetica" w:hAnsi="Helvetica"/>
                <w:i/>
                <w:color w:val="A6A6A6" w:themeColor="background1" w:themeShade="A6"/>
                <w:sz w:val="20"/>
              </w:rPr>
              <w:t>problem is being addressed</w:t>
            </w:r>
            <w:r w:rsidRPr="00B25E48">
              <w:rPr>
                <w:rFonts w:ascii="Helvetica" w:hAnsi="Helvetica"/>
                <w:i/>
                <w:color w:val="A6A6A6" w:themeColor="background1" w:themeShade="A6"/>
                <w:sz w:val="20"/>
              </w:rPr>
              <w:t>?</w:t>
            </w:r>
          </w:p>
          <w:p w14:paraId="2B6864D1" w14:textId="77777777" w:rsidR="00C908F8" w:rsidRPr="00B25E48" w:rsidRDefault="00C908F8" w:rsidP="00C908F8">
            <w:pPr>
              <w:numPr>
                <w:ilvl w:val="1"/>
                <w:numId w:val="14"/>
              </w:numPr>
              <w:tabs>
                <w:tab w:val="clear" w:pos="1134"/>
                <w:tab w:val="num" w:pos="567"/>
              </w:tabs>
              <w:ind w:left="567"/>
              <w:jc w:val="both"/>
              <w:rPr>
                <w:rFonts w:ascii="Helvetica" w:hAnsi="Helvetica"/>
                <w:i/>
                <w:color w:val="A6A6A6" w:themeColor="background1" w:themeShade="A6"/>
                <w:sz w:val="20"/>
              </w:rPr>
            </w:pPr>
            <w:r w:rsidRPr="00B25E48">
              <w:rPr>
                <w:rFonts w:ascii="Helvetica" w:hAnsi="Helvetica"/>
                <w:i/>
                <w:color w:val="A6A6A6" w:themeColor="background1" w:themeShade="A6"/>
                <w:sz w:val="20"/>
              </w:rPr>
              <w:t xml:space="preserve">Why is this project important? </w:t>
            </w:r>
          </w:p>
          <w:p w14:paraId="5EF05F78" w14:textId="77777777" w:rsidR="007C778C" w:rsidRPr="00B25E48" w:rsidRDefault="007C778C" w:rsidP="006125B4">
            <w:pPr>
              <w:numPr>
                <w:ilvl w:val="1"/>
                <w:numId w:val="14"/>
              </w:numPr>
              <w:tabs>
                <w:tab w:val="clear" w:pos="1134"/>
                <w:tab w:val="num" w:pos="567"/>
              </w:tabs>
              <w:ind w:left="567"/>
              <w:jc w:val="both"/>
              <w:rPr>
                <w:rFonts w:ascii="Helvetica" w:hAnsi="Helvetica"/>
                <w:i/>
                <w:color w:val="A6A6A6" w:themeColor="background1" w:themeShade="A6"/>
                <w:sz w:val="20"/>
              </w:rPr>
            </w:pPr>
            <w:r w:rsidRPr="00B25E48">
              <w:rPr>
                <w:rFonts w:ascii="Helvetica" w:hAnsi="Helvetica"/>
                <w:i/>
                <w:color w:val="A6A6A6" w:themeColor="background1" w:themeShade="A6"/>
                <w:sz w:val="20"/>
              </w:rPr>
              <w:t xml:space="preserve">What are the </w:t>
            </w:r>
            <w:r w:rsidR="00C908F8" w:rsidRPr="00B25E48">
              <w:rPr>
                <w:rFonts w:ascii="Helvetica" w:hAnsi="Helvetica"/>
                <w:i/>
                <w:color w:val="A6A6A6" w:themeColor="background1" w:themeShade="A6"/>
                <w:sz w:val="20"/>
              </w:rPr>
              <w:t>objectives and planned outcomes of the project</w:t>
            </w:r>
            <w:r w:rsidRPr="00B25E48">
              <w:rPr>
                <w:rFonts w:ascii="Helvetica" w:hAnsi="Helvetica"/>
                <w:i/>
                <w:color w:val="A6A6A6" w:themeColor="background1" w:themeShade="A6"/>
                <w:sz w:val="20"/>
              </w:rPr>
              <w:t>?</w:t>
            </w:r>
          </w:p>
          <w:p w14:paraId="468B6B9D" w14:textId="77777777" w:rsidR="00C908F8" w:rsidRDefault="00C908F8" w:rsidP="00C908F8">
            <w:pPr>
              <w:autoSpaceDE w:val="0"/>
              <w:autoSpaceDN w:val="0"/>
              <w:adjustRightInd w:val="0"/>
              <w:rPr>
                <w:rFonts w:ascii="cmr10" w:hAnsi="cmr10" w:cs="cmr10"/>
                <w:sz w:val="22"/>
                <w:szCs w:val="22"/>
                <w:lang w:eastAsia="en-AU"/>
              </w:rPr>
            </w:pPr>
          </w:p>
          <w:p w14:paraId="6DAC4AE3" w14:textId="77777777" w:rsidR="000506EE" w:rsidRDefault="000506EE" w:rsidP="000506EE">
            <w:pPr>
              <w:jc w:val="both"/>
              <w:rPr>
                <w:rFonts w:ascii="Helvetica" w:hAnsi="Helvetica"/>
                <w:sz w:val="20"/>
              </w:rPr>
            </w:pPr>
          </w:p>
          <w:p w14:paraId="05C1D30A" w14:textId="77777777" w:rsidR="000506EE" w:rsidRDefault="000506EE" w:rsidP="000506EE">
            <w:pPr>
              <w:jc w:val="both"/>
              <w:rPr>
                <w:rFonts w:ascii="Helvetica" w:hAnsi="Helvetica"/>
                <w:sz w:val="20"/>
              </w:rPr>
            </w:pPr>
          </w:p>
          <w:p w14:paraId="77C9E1C0" w14:textId="77777777" w:rsidR="000506EE" w:rsidRDefault="000506EE" w:rsidP="000506EE">
            <w:pPr>
              <w:jc w:val="both"/>
              <w:rPr>
                <w:rFonts w:ascii="Helvetica" w:hAnsi="Helvetica"/>
                <w:sz w:val="20"/>
              </w:rPr>
            </w:pPr>
          </w:p>
          <w:p w14:paraId="16E668A8" w14:textId="77777777" w:rsidR="006125B4" w:rsidRPr="006125B4" w:rsidRDefault="006125B4" w:rsidP="006125B4">
            <w:pPr>
              <w:jc w:val="both"/>
              <w:rPr>
                <w:rFonts w:ascii="Helvetica" w:hAnsi="Helvetica"/>
                <w:sz w:val="20"/>
              </w:rPr>
            </w:pPr>
          </w:p>
        </w:tc>
      </w:tr>
    </w:tbl>
    <w:tbl>
      <w:tblPr>
        <w:tblpPr w:leftFromText="180" w:rightFromText="180" w:vertAnchor="text" w:horzAnchor="margin"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2E6658" w14:paraId="38767332" w14:textId="77777777" w:rsidTr="002E6658">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450052D4" w14:textId="77777777" w:rsidR="002E6658" w:rsidRPr="00B41D98" w:rsidRDefault="002E6658" w:rsidP="002E6658">
            <w:pPr>
              <w:ind w:right="-108"/>
              <w:rPr>
                <w:rFonts w:asciiTheme="majorHAnsi" w:hAnsiTheme="majorHAnsi"/>
                <w:b/>
                <w:sz w:val="20"/>
              </w:rPr>
            </w:pPr>
            <w:r w:rsidRPr="00B41D98">
              <w:rPr>
                <w:rFonts w:asciiTheme="majorHAnsi" w:hAnsiTheme="majorHAnsi"/>
                <w:b/>
                <w:sz w:val="20"/>
              </w:rPr>
              <w:t xml:space="preserve">3. Project Plan: </w:t>
            </w:r>
            <w:r w:rsidRPr="00B41D98">
              <w:rPr>
                <w:rFonts w:asciiTheme="majorHAnsi" w:hAnsiTheme="majorHAnsi"/>
                <w:sz w:val="20"/>
              </w:rPr>
              <w:t>(Two pages maximum)</w:t>
            </w:r>
          </w:p>
        </w:tc>
      </w:tr>
      <w:tr w:rsidR="002E6658" w14:paraId="5AA6B803" w14:textId="77777777" w:rsidTr="002E6658">
        <w:trPr>
          <w:cantSplit/>
        </w:trPr>
        <w:tc>
          <w:tcPr>
            <w:tcW w:w="9039" w:type="dxa"/>
            <w:tcBorders>
              <w:top w:val="single" w:sz="4" w:space="0" w:color="auto"/>
              <w:left w:val="single" w:sz="4" w:space="0" w:color="auto"/>
              <w:bottom w:val="single" w:sz="4" w:space="0" w:color="auto"/>
              <w:right w:val="single" w:sz="4" w:space="0" w:color="auto"/>
            </w:tcBorders>
          </w:tcPr>
          <w:p w14:paraId="332E1962" w14:textId="77777777" w:rsidR="002E6658" w:rsidRPr="00B25E48" w:rsidRDefault="002E6658" w:rsidP="002E6658">
            <w:pPr>
              <w:autoSpaceDE w:val="0"/>
              <w:autoSpaceDN w:val="0"/>
              <w:adjustRightInd w:val="0"/>
              <w:rPr>
                <w:rFonts w:ascii="Helvetica" w:hAnsi="Helvetica"/>
                <w:bCs/>
                <w:color w:val="A6A6A6" w:themeColor="background1" w:themeShade="A6"/>
                <w:sz w:val="20"/>
              </w:rPr>
            </w:pPr>
            <w:r w:rsidRPr="00B25E48">
              <w:rPr>
                <w:rFonts w:ascii="Helvetica" w:hAnsi="Helvetica"/>
                <w:bCs/>
                <w:color w:val="A6A6A6" w:themeColor="background1" w:themeShade="A6"/>
                <w:sz w:val="20"/>
              </w:rPr>
              <w:lastRenderedPageBreak/>
              <w:t xml:space="preserve">Detail your project plan. This should be a resilient engineering plan accommodating realistic alternatives and contingency measures to meet the objectives and assuming a total duration of two sessions (including ECTE458). Budget constraints should also be considered. </w:t>
            </w:r>
            <w:r w:rsidRPr="00B25E48">
              <w:rPr>
                <w:rFonts w:ascii="Helvetica" w:hAnsi="Helvetica"/>
                <w:color w:val="A6A6A6" w:themeColor="background1" w:themeShade="A6"/>
                <w:sz w:val="20"/>
              </w:rPr>
              <w:t>Questions that you should answer are:</w:t>
            </w:r>
          </w:p>
          <w:p w14:paraId="0A90A4BD" w14:textId="77777777" w:rsidR="002E6658" w:rsidRPr="00B25E48" w:rsidRDefault="002E6658" w:rsidP="002E6658">
            <w:pPr>
              <w:numPr>
                <w:ilvl w:val="0"/>
                <w:numId w:val="16"/>
              </w:numPr>
              <w:tabs>
                <w:tab w:val="clear" w:pos="1134"/>
                <w:tab w:val="num" w:pos="567"/>
              </w:tabs>
              <w:ind w:left="567"/>
              <w:jc w:val="both"/>
              <w:rPr>
                <w:rFonts w:ascii="Helvetica" w:hAnsi="Helvetica"/>
                <w:color w:val="A6A6A6" w:themeColor="background1" w:themeShade="A6"/>
                <w:sz w:val="20"/>
              </w:rPr>
            </w:pPr>
            <w:r w:rsidRPr="00B25E48">
              <w:rPr>
                <w:rFonts w:ascii="Helvetica" w:hAnsi="Helvetica"/>
                <w:color w:val="A6A6A6" w:themeColor="background1" w:themeShade="A6"/>
                <w:sz w:val="20"/>
              </w:rPr>
              <w:t>What do you intend doing? Briefly describe the methods that you will use to achieve the objectives stated above as well as the software and/or hardware that will be developed.</w:t>
            </w:r>
          </w:p>
          <w:p w14:paraId="6A0C9BDB" w14:textId="77777777" w:rsidR="002E6658" w:rsidRPr="00B25E48" w:rsidRDefault="002E6658" w:rsidP="002E6658">
            <w:pPr>
              <w:numPr>
                <w:ilvl w:val="0"/>
                <w:numId w:val="16"/>
              </w:numPr>
              <w:tabs>
                <w:tab w:val="clear" w:pos="1134"/>
                <w:tab w:val="num" w:pos="567"/>
              </w:tabs>
              <w:ind w:left="567"/>
              <w:jc w:val="both"/>
              <w:rPr>
                <w:rFonts w:ascii="Helvetica" w:hAnsi="Helvetica"/>
                <w:color w:val="A6A6A6" w:themeColor="background1" w:themeShade="A6"/>
                <w:sz w:val="20"/>
              </w:rPr>
            </w:pPr>
            <w:r w:rsidRPr="00B25E48">
              <w:rPr>
                <w:rFonts w:ascii="Helvetica" w:hAnsi="Helvetica"/>
                <w:color w:val="A6A6A6" w:themeColor="background1" w:themeShade="A6"/>
                <w:sz w:val="20"/>
              </w:rPr>
              <w:t>Why is this strategy being adopted? Indicate with reference to the literature you have read so far.</w:t>
            </w:r>
          </w:p>
          <w:p w14:paraId="00C41F6B" w14:textId="77777777" w:rsidR="002E6658" w:rsidRPr="00B25E48" w:rsidRDefault="002E6658" w:rsidP="002E6658">
            <w:pPr>
              <w:numPr>
                <w:ilvl w:val="0"/>
                <w:numId w:val="16"/>
              </w:numPr>
              <w:tabs>
                <w:tab w:val="clear" w:pos="1134"/>
                <w:tab w:val="num" w:pos="567"/>
              </w:tabs>
              <w:ind w:left="567"/>
              <w:jc w:val="both"/>
              <w:rPr>
                <w:rFonts w:ascii="Helvetica" w:hAnsi="Helvetica"/>
                <w:color w:val="A6A6A6" w:themeColor="background1" w:themeShade="A6"/>
                <w:sz w:val="20"/>
              </w:rPr>
            </w:pPr>
            <w:r w:rsidRPr="00B25E48">
              <w:rPr>
                <w:rFonts w:ascii="Helvetica" w:hAnsi="Helvetica"/>
                <w:color w:val="A6A6A6" w:themeColor="background1" w:themeShade="A6"/>
                <w:sz w:val="20"/>
              </w:rPr>
              <w:t>How do you intend to validate your solution/experimental results/simulations/procedures?</w:t>
            </w:r>
          </w:p>
          <w:p w14:paraId="7EF5ECD6" w14:textId="45121DF3" w:rsidR="002E6658" w:rsidRPr="002E6658" w:rsidRDefault="002E6658" w:rsidP="002E6658">
            <w:pPr>
              <w:numPr>
                <w:ilvl w:val="0"/>
                <w:numId w:val="16"/>
              </w:numPr>
              <w:tabs>
                <w:tab w:val="clear" w:pos="1134"/>
                <w:tab w:val="num" w:pos="567"/>
              </w:tabs>
              <w:ind w:left="567"/>
              <w:jc w:val="both"/>
              <w:rPr>
                <w:rFonts w:ascii="Helvetica" w:hAnsi="Helvetica"/>
                <w:sz w:val="20"/>
              </w:rPr>
            </w:pPr>
            <w:r w:rsidRPr="00B25E48">
              <w:rPr>
                <w:rFonts w:ascii="Helvetica" w:hAnsi="Helvetica"/>
                <w:color w:val="A6A6A6" w:themeColor="background1" w:themeShade="A6"/>
                <w:sz w:val="20"/>
              </w:rPr>
              <w:t>What is the timeframe for achieving the project objectives? Indicate all milestones and deliverables, clearly showing specific outcomes to be achieved by the end of ECTE451</w:t>
            </w:r>
            <w:r w:rsidR="00350BF2">
              <w:rPr>
                <w:rFonts w:ascii="Helvetica" w:hAnsi="Helvetica"/>
                <w:color w:val="A6A6A6" w:themeColor="background1" w:themeShade="A6"/>
                <w:sz w:val="20"/>
              </w:rPr>
              <w:t xml:space="preserve"> (</w:t>
            </w:r>
            <w:r w:rsidR="003277EF">
              <w:rPr>
                <w:rFonts w:ascii="Helvetica" w:hAnsi="Helvetica"/>
                <w:color w:val="A6A6A6" w:themeColor="background1" w:themeShade="A6"/>
                <w:sz w:val="20"/>
              </w:rPr>
              <w:t xml:space="preserve">no </w:t>
            </w:r>
            <w:r w:rsidR="003277EF" w:rsidRPr="003277EF">
              <w:rPr>
                <w:color w:val="A6A6A6" w:themeColor="background1" w:themeShade="A6"/>
              </w:rPr>
              <w:t>Gantt</w:t>
            </w:r>
            <w:r w:rsidR="00350BF2" w:rsidRPr="003277EF">
              <w:rPr>
                <w:rFonts w:ascii="Helvetica" w:hAnsi="Helvetica"/>
                <w:color w:val="A6A6A6" w:themeColor="background1" w:themeShade="A6"/>
                <w:sz w:val="20"/>
              </w:rPr>
              <w:t xml:space="preserve"> </w:t>
            </w:r>
            <w:r w:rsidR="00350BF2">
              <w:rPr>
                <w:rFonts w:ascii="Helvetica" w:hAnsi="Helvetica"/>
                <w:color w:val="A6A6A6" w:themeColor="background1" w:themeShade="A6"/>
                <w:sz w:val="20"/>
              </w:rPr>
              <w:t>chart required).</w:t>
            </w:r>
          </w:p>
          <w:p w14:paraId="3B8BCAF3" w14:textId="77777777" w:rsidR="002E6658" w:rsidRDefault="002E6658" w:rsidP="002E6658">
            <w:pPr>
              <w:jc w:val="both"/>
              <w:rPr>
                <w:rFonts w:ascii="Helvetica" w:hAnsi="Helvetica"/>
                <w:sz w:val="20"/>
              </w:rPr>
            </w:pPr>
          </w:p>
          <w:p w14:paraId="7CF59F5F" w14:textId="77777777" w:rsidR="002E6658" w:rsidRDefault="002E6658" w:rsidP="002E6658">
            <w:pPr>
              <w:jc w:val="both"/>
              <w:rPr>
                <w:rFonts w:ascii="Helvetica" w:hAnsi="Helvetica"/>
                <w:sz w:val="20"/>
              </w:rPr>
            </w:pPr>
          </w:p>
          <w:p w14:paraId="75EFEA35" w14:textId="77777777" w:rsidR="002E6658" w:rsidRDefault="002E6658" w:rsidP="002E6658">
            <w:pPr>
              <w:jc w:val="both"/>
              <w:rPr>
                <w:rFonts w:ascii="Helvetica" w:hAnsi="Helvetica"/>
                <w:sz w:val="20"/>
              </w:rPr>
            </w:pPr>
          </w:p>
          <w:p w14:paraId="620D520A" w14:textId="77777777" w:rsidR="002E6658" w:rsidRDefault="002E6658" w:rsidP="002E6658">
            <w:pPr>
              <w:jc w:val="both"/>
              <w:rPr>
                <w:rFonts w:ascii="Helvetica" w:hAnsi="Helvetica"/>
                <w:sz w:val="20"/>
              </w:rPr>
            </w:pPr>
          </w:p>
          <w:p w14:paraId="34113ED2" w14:textId="77777777" w:rsidR="00BB76D6" w:rsidRDefault="00BB76D6" w:rsidP="002E6658">
            <w:pPr>
              <w:jc w:val="both"/>
              <w:rPr>
                <w:rFonts w:ascii="Helvetica" w:hAnsi="Helvetica"/>
                <w:sz w:val="20"/>
              </w:rPr>
            </w:pPr>
          </w:p>
          <w:p w14:paraId="14A3DB6E" w14:textId="77777777" w:rsidR="00BB76D6" w:rsidRDefault="00BB76D6" w:rsidP="002E6658">
            <w:pPr>
              <w:jc w:val="both"/>
              <w:rPr>
                <w:rFonts w:ascii="Helvetica" w:hAnsi="Helvetica"/>
                <w:sz w:val="20"/>
              </w:rPr>
            </w:pPr>
          </w:p>
          <w:p w14:paraId="0FF8E646" w14:textId="77777777" w:rsidR="00BB76D6" w:rsidRPr="006125B4" w:rsidRDefault="00BB76D6" w:rsidP="002E6658">
            <w:pPr>
              <w:jc w:val="both"/>
              <w:rPr>
                <w:rFonts w:ascii="Helvetica" w:hAnsi="Helvetica"/>
                <w:sz w:val="20"/>
              </w:rPr>
            </w:pPr>
          </w:p>
        </w:tc>
      </w:tr>
    </w:tbl>
    <w:p w14:paraId="48EE27DA" w14:textId="77777777" w:rsidR="00051109" w:rsidRDefault="00051109">
      <w:pPr>
        <w:jc w:val="both"/>
        <w:rPr>
          <w:rFonts w:ascii="Helvetica" w:hAnsi="Helvetica"/>
          <w:b/>
        </w:rPr>
      </w:pPr>
    </w:p>
    <w:p w14:paraId="737BAB16" w14:textId="77777777" w:rsidR="002E6658" w:rsidRDefault="002E6658">
      <w:pPr>
        <w:jc w:val="both"/>
        <w:rPr>
          <w:rFonts w:ascii="Helvetica" w:hAnsi="Helvetica"/>
          <w:b/>
        </w:rPr>
      </w:pPr>
    </w:p>
    <w:p w14:paraId="6D25B5F8" w14:textId="77777777" w:rsidR="00BB76D6" w:rsidRDefault="00BB76D6">
      <w:pPr>
        <w:ind w:right="-108"/>
        <w:rPr>
          <w:rFonts w:ascii="Helvetica" w:hAnsi="Helvetica"/>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051109" w14:paraId="19DDD039" w14:textId="77777777">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5741FEEE" w14:textId="60A7FBB7" w:rsidR="00051109" w:rsidRPr="00B41D98" w:rsidRDefault="002E6658" w:rsidP="0085693A">
            <w:pPr>
              <w:ind w:right="-108"/>
              <w:rPr>
                <w:rFonts w:asciiTheme="majorHAnsi" w:hAnsiTheme="majorHAnsi"/>
                <w:b/>
                <w:sz w:val="20"/>
              </w:rPr>
            </w:pPr>
            <w:r w:rsidRPr="00B41D98">
              <w:rPr>
                <w:rFonts w:asciiTheme="majorHAnsi" w:hAnsiTheme="majorHAnsi"/>
                <w:b/>
                <w:sz w:val="20"/>
              </w:rPr>
              <w:t>4</w:t>
            </w:r>
            <w:r w:rsidR="00051109" w:rsidRPr="00B41D98">
              <w:rPr>
                <w:rFonts w:asciiTheme="majorHAnsi" w:hAnsiTheme="majorHAnsi"/>
                <w:b/>
                <w:sz w:val="20"/>
              </w:rPr>
              <w:t>. Resources Required</w:t>
            </w:r>
            <w:r w:rsidR="007C778C" w:rsidRPr="00B41D98">
              <w:rPr>
                <w:rFonts w:asciiTheme="majorHAnsi" w:hAnsiTheme="majorHAnsi"/>
                <w:b/>
                <w:sz w:val="20"/>
              </w:rPr>
              <w:t xml:space="preserve">: </w:t>
            </w:r>
            <w:r w:rsidRPr="00B41D98">
              <w:rPr>
                <w:rFonts w:asciiTheme="majorHAnsi" w:hAnsiTheme="majorHAnsi"/>
                <w:sz w:val="20"/>
              </w:rPr>
              <w:t>(</w:t>
            </w:r>
            <w:r w:rsidR="0085693A" w:rsidRPr="00B41D98">
              <w:rPr>
                <w:rFonts w:asciiTheme="majorHAnsi" w:hAnsiTheme="majorHAnsi"/>
                <w:sz w:val="20"/>
              </w:rPr>
              <w:t>Expand to a h</w:t>
            </w:r>
            <w:r w:rsidRPr="00B41D98">
              <w:rPr>
                <w:rFonts w:asciiTheme="majorHAnsi" w:hAnsiTheme="majorHAnsi"/>
                <w:sz w:val="20"/>
              </w:rPr>
              <w:t>alf a</w:t>
            </w:r>
            <w:r w:rsidR="007C778C" w:rsidRPr="00B41D98">
              <w:rPr>
                <w:rFonts w:asciiTheme="majorHAnsi" w:hAnsiTheme="majorHAnsi"/>
                <w:sz w:val="20"/>
              </w:rPr>
              <w:t xml:space="preserve"> page maximum)</w:t>
            </w:r>
          </w:p>
        </w:tc>
      </w:tr>
      <w:tr w:rsidR="00051109" w14:paraId="584865B5" w14:textId="77777777">
        <w:trPr>
          <w:cantSplit/>
        </w:trPr>
        <w:tc>
          <w:tcPr>
            <w:tcW w:w="9039" w:type="dxa"/>
            <w:tcBorders>
              <w:top w:val="single" w:sz="4" w:space="0" w:color="auto"/>
              <w:left w:val="single" w:sz="4" w:space="0" w:color="auto"/>
              <w:bottom w:val="single" w:sz="4" w:space="0" w:color="auto"/>
              <w:right w:val="single" w:sz="4" w:space="0" w:color="auto"/>
            </w:tcBorders>
          </w:tcPr>
          <w:p w14:paraId="6D89D36D" w14:textId="77777777" w:rsidR="000506EE" w:rsidRPr="00B25E48" w:rsidRDefault="006125B4" w:rsidP="006125B4">
            <w:pPr>
              <w:pStyle w:val="BodyText3"/>
              <w:rPr>
                <w:b w:val="0"/>
                <w:bCs/>
                <w:color w:val="A6A6A6" w:themeColor="background1" w:themeShade="A6"/>
              </w:rPr>
            </w:pPr>
            <w:r w:rsidRPr="00B25E48">
              <w:rPr>
                <w:b w:val="0"/>
                <w:bCs/>
                <w:color w:val="A6A6A6" w:themeColor="background1" w:themeShade="A6"/>
              </w:rPr>
              <w:t xml:space="preserve">This statement </w:t>
            </w:r>
            <w:r w:rsidR="002E6658" w:rsidRPr="00B25E48">
              <w:rPr>
                <w:b w:val="0"/>
                <w:bCs/>
                <w:color w:val="A6A6A6" w:themeColor="background1" w:themeShade="A6"/>
              </w:rPr>
              <w:t xml:space="preserve">should identify any materials (software/hardware) </w:t>
            </w:r>
            <w:r w:rsidRPr="00B25E48">
              <w:rPr>
                <w:b w:val="0"/>
                <w:bCs/>
                <w:color w:val="A6A6A6" w:themeColor="background1" w:themeShade="A6"/>
              </w:rPr>
              <w:t xml:space="preserve">or access to infrastructure required to </w:t>
            </w:r>
            <w:r w:rsidR="002E6658" w:rsidRPr="00B25E48">
              <w:rPr>
                <w:b w:val="0"/>
                <w:bCs/>
                <w:color w:val="A6A6A6" w:themeColor="background1" w:themeShade="A6"/>
              </w:rPr>
              <w:t>complete</w:t>
            </w:r>
            <w:r w:rsidRPr="00B25E48">
              <w:rPr>
                <w:b w:val="0"/>
                <w:bCs/>
                <w:color w:val="A6A6A6" w:themeColor="background1" w:themeShade="A6"/>
              </w:rPr>
              <w:t xml:space="preserve"> the project. </w:t>
            </w:r>
          </w:p>
          <w:p w14:paraId="5B80E9B1" w14:textId="77777777" w:rsidR="002E6658" w:rsidRDefault="002E6658" w:rsidP="006125B4">
            <w:pPr>
              <w:pStyle w:val="BodyText3"/>
              <w:rPr>
                <w:b w:val="0"/>
                <w:bCs/>
              </w:rPr>
            </w:pPr>
          </w:p>
          <w:p w14:paraId="7B92171F" w14:textId="77777777" w:rsidR="000506EE" w:rsidRDefault="000506EE" w:rsidP="006125B4">
            <w:pPr>
              <w:pStyle w:val="BodyText3"/>
              <w:rPr>
                <w:b w:val="0"/>
                <w:bCs/>
              </w:rPr>
            </w:pPr>
          </w:p>
          <w:p w14:paraId="2E8DE8B7" w14:textId="77777777" w:rsidR="000506EE" w:rsidRDefault="000506EE" w:rsidP="006125B4">
            <w:pPr>
              <w:pStyle w:val="BodyText3"/>
              <w:rPr>
                <w:b w:val="0"/>
                <w:bCs/>
              </w:rPr>
            </w:pPr>
          </w:p>
          <w:p w14:paraId="72A8BCFA" w14:textId="77777777" w:rsidR="0085693A" w:rsidRDefault="0085693A" w:rsidP="006125B4">
            <w:pPr>
              <w:pStyle w:val="BodyText3"/>
              <w:rPr>
                <w:b w:val="0"/>
                <w:bCs/>
              </w:rPr>
            </w:pPr>
          </w:p>
          <w:p w14:paraId="4E66AABF" w14:textId="77777777" w:rsidR="0085693A" w:rsidRDefault="0085693A" w:rsidP="006125B4">
            <w:pPr>
              <w:pStyle w:val="BodyText3"/>
              <w:rPr>
                <w:b w:val="0"/>
                <w:bCs/>
              </w:rPr>
            </w:pPr>
          </w:p>
          <w:p w14:paraId="5AC2CEF9" w14:textId="77777777" w:rsidR="00BB76D6" w:rsidRDefault="00BB76D6" w:rsidP="006125B4">
            <w:pPr>
              <w:pStyle w:val="BodyText3"/>
              <w:rPr>
                <w:b w:val="0"/>
                <w:bCs/>
              </w:rPr>
            </w:pPr>
          </w:p>
          <w:p w14:paraId="7E8B053D" w14:textId="77777777" w:rsidR="00BB76D6" w:rsidRDefault="00BB76D6" w:rsidP="006125B4">
            <w:pPr>
              <w:pStyle w:val="BodyText3"/>
              <w:rPr>
                <w:b w:val="0"/>
                <w:bCs/>
              </w:rPr>
            </w:pPr>
          </w:p>
          <w:p w14:paraId="3654ECBF" w14:textId="77777777" w:rsidR="00BB76D6" w:rsidRDefault="00BB76D6" w:rsidP="006125B4">
            <w:pPr>
              <w:pStyle w:val="BodyText3"/>
              <w:rPr>
                <w:b w:val="0"/>
                <w:bCs/>
              </w:rPr>
            </w:pPr>
          </w:p>
          <w:p w14:paraId="730B3154" w14:textId="77777777" w:rsidR="00BB76D6" w:rsidRDefault="00BB76D6" w:rsidP="006125B4">
            <w:pPr>
              <w:pStyle w:val="BodyText3"/>
              <w:rPr>
                <w:b w:val="0"/>
                <w:bCs/>
              </w:rPr>
            </w:pPr>
          </w:p>
          <w:p w14:paraId="0F704A78" w14:textId="77777777" w:rsidR="00BB76D6" w:rsidRDefault="00BB76D6" w:rsidP="006125B4">
            <w:pPr>
              <w:pStyle w:val="BodyText3"/>
              <w:rPr>
                <w:b w:val="0"/>
                <w:bCs/>
              </w:rPr>
            </w:pPr>
          </w:p>
          <w:p w14:paraId="1525700D" w14:textId="77777777" w:rsidR="00051109" w:rsidRDefault="00051109">
            <w:pPr>
              <w:ind w:right="-108"/>
              <w:rPr>
                <w:rFonts w:ascii="Helvetica" w:hAnsi="Helvetica"/>
                <w:b/>
                <w:sz w:val="20"/>
              </w:rPr>
            </w:pPr>
          </w:p>
        </w:tc>
      </w:tr>
    </w:tbl>
    <w:p w14:paraId="0840814A" w14:textId="77777777" w:rsidR="00E70A61" w:rsidRDefault="00E70A61" w:rsidP="00E70A61">
      <w:pPr>
        <w:rPr>
          <w:rFonts w:ascii="Helvetica" w:hAnsi="Helvetica"/>
          <w:b/>
          <w:sz w:val="20"/>
        </w:rPr>
      </w:pPr>
    </w:p>
    <w:p w14:paraId="04622247" w14:textId="77777777" w:rsidR="00603364" w:rsidRDefault="00603364" w:rsidP="00E70A61">
      <w:pPr>
        <w:rPr>
          <w:rFonts w:ascii="Helvetica" w:hAnsi="Helvetica"/>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603364" w14:paraId="64093A3B" w14:textId="77777777" w:rsidTr="00603364">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52B0CF30" w14:textId="16FC07FD" w:rsidR="00603364" w:rsidRPr="00B41D98" w:rsidRDefault="00603364" w:rsidP="0085693A">
            <w:pPr>
              <w:ind w:right="-108"/>
              <w:rPr>
                <w:rFonts w:asciiTheme="majorHAnsi" w:hAnsiTheme="majorHAnsi"/>
                <w:b/>
                <w:sz w:val="20"/>
              </w:rPr>
            </w:pPr>
            <w:r w:rsidRPr="00B41D98">
              <w:rPr>
                <w:rFonts w:asciiTheme="majorHAnsi" w:hAnsiTheme="majorHAnsi"/>
                <w:b/>
                <w:sz w:val="20"/>
              </w:rPr>
              <w:t xml:space="preserve">5. Literature Planner: </w:t>
            </w:r>
            <w:r w:rsidRPr="00B41D98">
              <w:rPr>
                <w:rFonts w:asciiTheme="majorHAnsi" w:hAnsiTheme="majorHAnsi"/>
                <w:sz w:val="20"/>
              </w:rPr>
              <w:t>(</w:t>
            </w:r>
            <w:r w:rsidR="0085693A" w:rsidRPr="00B41D98">
              <w:rPr>
                <w:rFonts w:asciiTheme="majorHAnsi" w:hAnsiTheme="majorHAnsi"/>
                <w:sz w:val="20"/>
              </w:rPr>
              <w:t>Expand to a t</w:t>
            </w:r>
            <w:r w:rsidRPr="00B41D98">
              <w:rPr>
                <w:rFonts w:asciiTheme="majorHAnsi" w:hAnsiTheme="majorHAnsi"/>
                <w:sz w:val="20"/>
              </w:rPr>
              <w:t>wo page maximum)</w:t>
            </w:r>
          </w:p>
        </w:tc>
      </w:tr>
      <w:tr w:rsidR="00603364" w14:paraId="6BD924B5" w14:textId="77777777" w:rsidTr="00603364">
        <w:trPr>
          <w:cantSplit/>
        </w:trPr>
        <w:tc>
          <w:tcPr>
            <w:tcW w:w="9039" w:type="dxa"/>
            <w:tcBorders>
              <w:top w:val="single" w:sz="4" w:space="0" w:color="auto"/>
              <w:left w:val="single" w:sz="4" w:space="0" w:color="auto"/>
              <w:bottom w:val="single" w:sz="4" w:space="0" w:color="auto"/>
              <w:right w:val="single" w:sz="4" w:space="0" w:color="auto"/>
            </w:tcBorders>
          </w:tcPr>
          <w:p w14:paraId="05A21B59" w14:textId="3C3D4288" w:rsidR="0085693A" w:rsidRPr="00B25E48" w:rsidRDefault="00350BF2" w:rsidP="0085693A">
            <w:pPr>
              <w:pStyle w:val="BodyText3"/>
              <w:rPr>
                <w:b w:val="0"/>
                <w:bCs/>
                <w:color w:val="A6A6A6" w:themeColor="background1" w:themeShade="A6"/>
              </w:rPr>
            </w:pPr>
            <w:r>
              <w:rPr>
                <w:b w:val="0"/>
                <w:bCs/>
                <w:color w:val="A6A6A6" w:themeColor="background1" w:themeShade="A6"/>
              </w:rPr>
              <w:t>Attach as an appendix</w:t>
            </w:r>
          </w:p>
          <w:p w14:paraId="4B2F8786" w14:textId="77777777" w:rsidR="00603364" w:rsidRPr="0085693A" w:rsidRDefault="00603364" w:rsidP="00603364">
            <w:pPr>
              <w:pStyle w:val="BodyText3"/>
              <w:rPr>
                <w:bCs/>
              </w:rPr>
            </w:pPr>
          </w:p>
          <w:p w14:paraId="796F0009" w14:textId="77777777" w:rsidR="00603364" w:rsidRDefault="00603364" w:rsidP="00603364">
            <w:pPr>
              <w:pStyle w:val="BodyText3"/>
              <w:rPr>
                <w:b w:val="0"/>
                <w:bCs/>
              </w:rPr>
            </w:pPr>
          </w:p>
          <w:p w14:paraId="51E222C8" w14:textId="77777777" w:rsidR="0085693A" w:rsidRDefault="0085693A" w:rsidP="00603364">
            <w:pPr>
              <w:pStyle w:val="BodyText3"/>
              <w:rPr>
                <w:b w:val="0"/>
                <w:bCs/>
              </w:rPr>
            </w:pPr>
          </w:p>
          <w:p w14:paraId="326149BD" w14:textId="77777777" w:rsidR="00603364" w:rsidRDefault="00603364" w:rsidP="00603364">
            <w:pPr>
              <w:pStyle w:val="BodyText3"/>
              <w:rPr>
                <w:b w:val="0"/>
                <w:bCs/>
              </w:rPr>
            </w:pPr>
          </w:p>
          <w:p w14:paraId="61E5A73F" w14:textId="77777777" w:rsidR="00BB76D6" w:rsidRDefault="00BB76D6" w:rsidP="00603364">
            <w:pPr>
              <w:pStyle w:val="BodyText3"/>
              <w:rPr>
                <w:b w:val="0"/>
                <w:bCs/>
              </w:rPr>
            </w:pPr>
          </w:p>
          <w:p w14:paraId="424E0AEE" w14:textId="77777777" w:rsidR="00BB76D6" w:rsidRDefault="00BB76D6" w:rsidP="00603364">
            <w:pPr>
              <w:pStyle w:val="BodyText3"/>
              <w:rPr>
                <w:b w:val="0"/>
                <w:bCs/>
              </w:rPr>
            </w:pPr>
          </w:p>
          <w:p w14:paraId="5311DCF8" w14:textId="77777777" w:rsidR="00BB76D6" w:rsidRDefault="00BB76D6" w:rsidP="00603364">
            <w:pPr>
              <w:pStyle w:val="BodyText3"/>
              <w:rPr>
                <w:b w:val="0"/>
                <w:bCs/>
              </w:rPr>
            </w:pPr>
          </w:p>
          <w:p w14:paraId="6F57019D" w14:textId="77777777" w:rsidR="00BB76D6" w:rsidRDefault="00BB76D6" w:rsidP="00603364">
            <w:pPr>
              <w:pStyle w:val="BodyText3"/>
              <w:rPr>
                <w:b w:val="0"/>
                <w:bCs/>
              </w:rPr>
            </w:pPr>
          </w:p>
          <w:p w14:paraId="77E5D6F9" w14:textId="77777777" w:rsidR="00BB76D6" w:rsidRDefault="00BB76D6" w:rsidP="00603364">
            <w:pPr>
              <w:pStyle w:val="BodyText3"/>
              <w:rPr>
                <w:b w:val="0"/>
                <w:bCs/>
              </w:rPr>
            </w:pPr>
          </w:p>
          <w:p w14:paraId="53B138D4" w14:textId="77777777" w:rsidR="0085693A" w:rsidRDefault="0085693A" w:rsidP="00603364">
            <w:pPr>
              <w:pStyle w:val="BodyText3"/>
              <w:rPr>
                <w:b w:val="0"/>
                <w:bCs/>
              </w:rPr>
            </w:pPr>
          </w:p>
          <w:p w14:paraId="5956A3DC" w14:textId="77777777" w:rsidR="00603364" w:rsidRDefault="00603364" w:rsidP="00603364">
            <w:pPr>
              <w:ind w:right="-108"/>
              <w:rPr>
                <w:rFonts w:ascii="Helvetica" w:hAnsi="Helvetica"/>
                <w:b/>
                <w:sz w:val="20"/>
              </w:rPr>
            </w:pPr>
          </w:p>
        </w:tc>
      </w:tr>
    </w:tbl>
    <w:p w14:paraId="56F36685" w14:textId="77777777" w:rsidR="00603364" w:rsidRDefault="00603364" w:rsidP="00603364">
      <w:pPr>
        <w:ind w:hanging="142"/>
        <w:rPr>
          <w:rFonts w:ascii="Helvetica" w:hAnsi="Helvetica"/>
          <w:b/>
          <w:sz w:val="20"/>
        </w:rPr>
      </w:pPr>
    </w:p>
    <w:p w14:paraId="4D2F9ABC" w14:textId="77777777" w:rsidR="00BB76D6" w:rsidRDefault="00BB76D6" w:rsidP="00603364">
      <w:pPr>
        <w:ind w:hanging="142"/>
        <w:rPr>
          <w:rFonts w:ascii="Helvetica" w:hAnsi="Helvetica"/>
          <w:b/>
          <w:sz w:val="20"/>
        </w:rPr>
      </w:pPr>
    </w:p>
    <w:p w14:paraId="364FFA3C" w14:textId="77777777" w:rsidR="00BB76D6" w:rsidRDefault="00BB76D6" w:rsidP="00603364">
      <w:pPr>
        <w:ind w:hanging="142"/>
        <w:rPr>
          <w:rFonts w:ascii="Helvetica" w:hAnsi="Helvetica"/>
          <w:b/>
          <w:sz w:val="20"/>
        </w:rPr>
      </w:pPr>
    </w:p>
    <w:p w14:paraId="353FA4C4" w14:textId="77777777" w:rsidR="00BB76D6" w:rsidRDefault="00BB76D6" w:rsidP="00603364">
      <w:pPr>
        <w:ind w:hanging="142"/>
        <w:rPr>
          <w:rFonts w:ascii="Helvetica" w:hAnsi="Helvetica"/>
          <w:b/>
          <w:sz w:val="20"/>
        </w:rPr>
      </w:pPr>
    </w:p>
    <w:p w14:paraId="65A0CC4A" w14:textId="77777777" w:rsidR="00BB76D6" w:rsidRDefault="00BB76D6" w:rsidP="00603364">
      <w:pPr>
        <w:ind w:hanging="142"/>
        <w:rPr>
          <w:rFonts w:ascii="Helvetica" w:hAnsi="Helvetica"/>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9"/>
      </w:tblGrid>
      <w:tr w:rsidR="00603364" w14:paraId="14DFE72C" w14:textId="77777777" w:rsidTr="00603364">
        <w:trPr>
          <w:cantSplit/>
        </w:trPr>
        <w:tc>
          <w:tcPr>
            <w:tcW w:w="9039" w:type="dxa"/>
            <w:tcBorders>
              <w:top w:val="single" w:sz="4" w:space="0" w:color="auto"/>
              <w:left w:val="single" w:sz="4" w:space="0" w:color="auto"/>
              <w:bottom w:val="single" w:sz="4" w:space="0" w:color="auto"/>
              <w:right w:val="single" w:sz="4" w:space="0" w:color="auto"/>
            </w:tcBorders>
            <w:shd w:val="clear" w:color="auto" w:fill="C0C0C0"/>
          </w:tcPr>
          <w:p w14:paraId="4B80523E" w14:textId="72554B1D" w:rsidR="00603364" w:rsidRPr="00B41D98" w:rsidRDefault="00603364" w:rsidP="00BB76D6">
            <w:pPr>
              <w:ind w:right="-108"/>
              <w:rPr>
                <w:rFonts w:asciiTheme="majorHAnsi" w:hAnsiTheme="majorHAnsi"/>
                <w:b/>
                <w:sz w:val="20"/>
              </w:rPr>
            </w:pPr>
            <w:r w:rsidRPr="00B41D98">
              <w:rPr>
                <w:rFonts w:asciiTheme="majorHAnsi" w:hAnsiTheme="majorHAnsi"/>
                <w:b/>
                <w:sz w:val="20"/>
              </w:rPr>
              <w:t>6. Mind Map</w:t>
            </w:r>
            <w:r w:rsidR="00BB76D6" w:rsidRPr="00B41D98">
              <w:rPr>
                <w:rFonts w:asciiTheme="majorHAnsi" w:hAnsiTheme="majorHAnsi"/>
                <w:b/>
                <w:sz w:val="20"/>
              </w:rPr>
              <w:t xml:space="preserve">: </w:t>
            </w:r>
            <w:r w:rsidRPr="00B41D98">
              <w:rPr>
                <w:rFonts w:asciiTheme="majorHAnsi" w:hAnsiTheme="majorHAnsi"/>
                <w:sz w:val="20"/>
              </w:rPr>
              <w:t>(</w:t>
            </w:r>
            <w:r w:rsidR="00BB76D6" w:rsidRPr="00B41D98">
              <w:rPr>
                <w:rFonts w:asciiTheme="majorHAnsi" w:hAnsiTheme="majorHAnsi"/>
                <w:sz w:val="20"/>
              </w:rPr>
              <w:t>s</w:t>
            </w:r>
            <w:r w:rsidRPr="00B41D98">
              <w:rPr>
                <w:rFonts w:asciiTheme="majorHAnsi" w:hAnsiTheme="majorHAnsi"/>
                <w:sz w:val="20"/>
              </w:rPr>
              <w:t>ingle A4 page)</w:t>
            </w:r>
          </w:p>
        </w:tc>
      </w:tr>
      <w:tr w:rsidR="00603364" w14:paraId="753220C6" w14:textId="77777777" w:rsidTr="00603364">
        <w:trPr>
          <w:cantSplit/>
        </w:trPr>
        <w:tc>
          <w:tcPr>
            <w:tcW w:w="9039" w:type="dxa"/>
            <w:tcBorders>
              <w:top w:val="single" w:sz="4" w:space="0" w:color="auto"/>
              <w:left w:val="single" w:sz="4" w:space="0" w:color="auto"/>
              <w:bottom w:val="single" w:sz="4" w:space="0" w:color="auto"/>
              <w:right w:val="single" w:sz="4" w:space="0" w:color="auto"/>
            </w:tcBorders>
          </w:tcPr>
          <w:p w14:paraId="450496F5" w14:textId="77777777" w:rsidR="00350BF2" w:rsidRPr="00B25E48" w:rsidRDefault="00350BF2" w:rsidP="00350BF2">
            <w:pPr>
              <w:pStyle w:val="BodyText3"/>
              <w:rPr>
                <w:b w:val="0"/>
                <w:bCs/>
                <w:color w:val="A6A6A6" w:themeColor="background1" w:themeShade="A6"/>
              </w:rPr>
            </w:pPr>
            <w:r>
              <w:rPr>
                <w:b w:val="0"/>
                <w:bCs/>
                <w:color w:val="A6A6A6" w:themeColor="background1" w:themeShade="A6"/>
              </w:rPr>
              <w:lastRenderedPageBreak/>
              <w:t>Attach as an appendix</w:t>
            </w:r>
          </w:p>
          <w:p w14:paraId="6B5D3AE1" w14:textId="77777777" w:rsidR="0085693A" w:rsidRDefault="0085693A" w:rsidP="00603364">
            <w:pPr>
              <w:ind w:right="-108"/>
              <w:rPr>
                <w:rFonts w:ascii="Helvetica" w:hAnsi="Helvetica"/>
                <w:sz w:val="20"/>
              </w:rPr>
            </w:pPr>
          </w:p>
          <w:p w14:paraId="477500DF" w14:textId="77777777" w:rsidR="00BB76D6" w:rsidRDefault="00BB76D6" w:rsidP="00603364">
            <w:pPr>
              <w:ind w:right="-108"/>
              <w:rPr>
                <w:rFonts w:ascii="Helvetica" w:hAnsi="Helvetica"/>
                <w:sz w:val="20"/>
              </w:rPr>
            </w:pPr>
          </w:p>
          <w:p w14:paraId="6EAF52EF" w14:textId="77777777" w:rsidR="00BB76D6" w:rsidRDefault="00BB76D6" w:rsidP="00603364">
            <w:pPr>
              <w:ind w:right="-108"/>
              <w:rPr>
                <w:rFonts w:ascii="Helvetica" w:hAnsi="Helvetica"/>
                <w:sz w:val="20"/>
              </w:rPr>
            </w:pPr>
          </w:p>
          <w:p w14:paraId="570D988E" w14:textId="77777777" w:rsidR="00BB76D6" w:rsidRDefault="00BB76D6" w:rsidP="00603364">
            <w:pPr>
              <w:ind w:right="-108"/>
              <w:rPr>
                <w:rFonts w:ascii="Helvetica" w:hAnsi="Helvetica"/>
                <w:sz w:val="20"/>
              </w:rPr>
            </w:pPr>
          </w:p>
          <w:p w14:paraId="3FA251A2" w14:textId="77777777" w:rsidR="00BB76D6" w:rsidRDefault="00BB76D6" w:rsidP="00603364">
            <w:pPr>
              <w:ind w:right="-108"/>
              <w:rPr>
                <w:rFonts w:ascii="Helvetica" w:hAnsi="Helvetica"/>
                <w:sz w:val="20"/>
              </w:rPr>
            </w:pPr>
          </w:p>
          <w:p w14:paraId="50DDF5E1" w14:textId="77777777" w:rsidR="0085693A" w:rsidRDefault="0085693A" w:rsidP="00603364">
            <w:pPr>
              <w:ind w:right="-108"/>
              <w:rPr>
                <w:rFonts w:ascii="Helvetica" w:hAnsi="Helvetica"/>
                <w:sz w:val="20"/>
              </w:rPr>
            </w:pPr>
          </w:p>
          <w:p w14:paraId="0BDB3FFA" w14:textId="19FA0107" w:rsidR="0085693A" w:rsidRPr="0085693A" w:rsidRDefault="0085693A" w:rsidP="00603364">
            <w:pPr>
              <w:ind w:right="-108"/>
              <w:rPr>
                <w:rFonts w:ascii="Helvetica" w:hAnsi="Helvetica"/>
                <w:sz w:val="20"/>
              </w:rPr>
            </w:pPr>
          </w:p>
        </w:tc>
      </w:tr>
    </w:tbl>
    <w:p w14:paraId="042861CF" w14:textId="77777777" w:rsidR="00603364" w:rsidRDefault="00603364" w:rsidP="00603364">
      <w:pPr>
        <w:ind w:hanging="142"/>
        <w:rPr>
          <w:rFonts w:ascii="Helvetica" w:hAnsi="Helvetica"/>
          <w:b/>
          <w:sz w:val="20"/>
        </w:rPr>
      </w:pPr>
    </w:p>
    <w:p w14:paraId="2C0A1A51" w14:textId="77777777" w:rsidR="0085693A" w:rsidRDefault="0085693A" w:rsidP="00BD4D85">
      <w:pPr>
        <w:rPr>
          <w:rFonts w:ascii="Helvetica" w:hAnsi="Helvetica"/>
          <w:b/>
          <w:sz w:val="20"/>
        </w:rPr>
      </w:pPr>
    </w:p>
    <w:p w14:paraId="350A37D4" w14:textId="77777777" w:rsidR="00BB76D6" w:rsidRDefault="00BB76D6" w:rsidP="00BD4D85">
      <w:pPr>
        <w:rPr>
          <w:rFonts w:ascii="Helvetica" w:hAnsi="Helvetica"/>
          <w:b/>
          <w:sz w:val="20"/>
        </w:rPr>
      </w:pPr>
    </w:p>
    <w:p w14:paraId="17271D65" w14:textId="77777777" w:rsidR="0085693A" w:rsidRDefault="0085693A" w:rsidP="00BD4D85">
      <w:pPr>
        <w:rPr>
          <w:rFonts w:ascii="Helvetica" w:hAnsi="Helvetica"/>
          <w:b/>
          <w:sz w:val="20"/>
        </w:rPr>
      </w:pPr>
    </w:p>
    <w:p w14:paraId="3C31E4F4" w14:textId="77777777" w:rsidR="00BD4D85" w:rsidRDefault="00BD4D85" w:rsidP="00BD4D85">
      <w:pPr>
        <w:rPr>
          <w:rFonts w:ascii="Helvetica" w:hAnsi="Helvetica"/>
          <w:b/>
          <w:sz w:val="20"/>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8"/>
        <w:gridCol w:w="3240"/>
        <w:gridCol w:w="2091"/>
      </w:tblGrid>
      <w:tr w:rsidR="00E70A61" w14:paraId="6C4BE82F" w14:textId="77777777" w:rsidTr="0037448B">
        <w:trPr>
          <w:cantSplit/>
          <w:trHeight w:val="284"/>
        </w:trPr>
        <w:tc>
          <w:tcPr>
            <w:tcW w:w="9039" w:type="dxa"/>
            <w:gridSpan w:val="3"/>
            <w:tcBorders>
              <w:top w:val="single" w:sz="4" w:space="0" w:color="auto"/>
              <w:left w:val="single" w:sz="4" w:space="0" w:color="auto"/>
              <w:bottom w:val="single" w:sz="4" w:space="0" w:color="auto"/>
              <w:right w:val="single" w:sz="4" w:space="0" w:color="auto"/>
            </w:tcBorders>
            <w:shd w:val="clear" w:color="auto" w:fill="CCCCCC"/>
          </w:tcPr>
          <w:p w14:paraId="61292A19" w14:textId="77777777" w:rsidR="00E70A61" w:rsidRPr="00B41D98" w:rsidRDefault="00E70A61" w:rsidP="00E70A61">
            <w:pPr>
              <w:rPr>
                <w:rFonts w:asciiTheme="majorHAnsi" w:hAnsiTheme="majorHAnsi"/>
                <w:b/>
                <w:sz w:val="20"/>
              </w:rPr>
            </w:pPr>
            <w:r w:rsidRPr="00B41D98">
              <w:rPr>
                <w:rFonts w:asciiTheme="majorHAnsi" w:hAnsiTheme="majorHAnsi"/>
                <w:b/>
                <w:sz w:val="20"/>
              </w:rPr>
              <w:t>Student Signature</w:t>
            </w:r>
          </w:p>
          <w:p w14:paraId="0340E989" w14:textId="77777777" w:rsidR="00E70A61" w:rsidRPr="00E70A61" w:rsidRDefault="00E70A61" w:rsidP="00E70A61">
            <w:pPr>
              <w:rPr>
                <w:rFonts w:ascii="Helvetica" w:hAnsi="Helvetica"/>
                <w:b/>
                <w:i/>
                <w:sz w:val="20"/>
              </w:rPr>
            </w:pPr>
            <w:r w:rsidRPr="00B41D98">
              <w:rPr>
                <w:rFonts w:asciiTheme="majorHAnsi" w:hAnsiTheme="majorHAnsi"/>
                <w:b/>
                <w:i/>
                <w:sz w:val="20"/>
              </w:rPr>
              <w:t>Declaration by the student: I have understood the feedback provided to me by the supervisor.</w:t>
            </w:r>
          </w:p>
        </w:tc>
      </w:tr>
      <w:tr w:rsidR="00E70A61" w14:paraId="0C304E93" w14:textId="77777777" w:rsidTr="0037448B">
        <w:tc>
          <w:tcPr>
            <w:tcW w:w="3708" w:type="dxa"/>
            <w:tcBorders>
              <w:top w:val="single" w:sz="4" w:space="0" w:color="auto"/>
              <w:left w:val="single" w:sz="4" w:space="0" w:color="auto"/>
              <w:bottom w:val="single" w:sz="4" w:space="0" w:color="auto"/>
              <w:right w:val="single" w:sz="4" w:space="0" w:color="auto"/>
            </w:tcBorders>
          </w:tcPr>
          <w:p w14:paraId="371754DA" w14:textId="77777777" w:rsidR="00E70A61" w:rsidRPr="00B41D98" w:rsidRDefault="00E70A61" w:rsidP="0037448B">
            <w:pPr>
              <w:jc w:val="center"/>
              <w:rPr>
                <w:rFonts w:asciiTheme="majorHAnsi" w:hAnsiTheme="majorHAnsi"/>
                <w:b/>
                <w:sz w:val="20"/>
              </w:rPr>
            </w:pPr>
          </w:p>
        </w:tc>
        <w:tc>
          <w:tcPr>
            <w:tcW w:w="3240" w:type="dxa"/>
            <w:tcBorders>
              <w:top w:val="single" w:sz="4" w:space="0" w:color="auto"/>
              <w:left w:val="single" w:sz="4" w:space="0" w:color="auto"/>
              <w:bottom w:val="single" w:sz="4" w:space="0" w:color="auto"/>
              <w:right w:val="single" w:sz="4" w:space="0" w:color="auto"/>
            </w:tcBorders>
          </w:tcPr>
          <w:p w14:paraId="151F10D4" w14:textId="77777777" w:rsidR="00E70A61" w:rsidRPr="00B41D98" w:rsidRDefault="00E70A61" w:rsidP="0037448B">
            <w:pPr>
              <w:jc w:val="center"/>
              <w:rPr>
                <w:rFonts w:asciiTheme="majorHAnsi" w:hAnsiTheme="majorHAnsi"/>
                <w:b/>
                <w:sz w:val="20"/>
              </w:rPr>
            </w:pPr>
            <w:r w:rsidRPr="00B41D98">
              <w:rPr>
                <w:rFonts w:asciiTheme="majorHAnsi" w:hAnsiTheme="majorHAnsi"/>
                <w:b/>
                <w:sz w:val="20"/>
              </w:rPr>
              <w:t>Signature</w:t>
            </w:r>
          </w:p>
        </w:tc>
        <w:tc>
          <w:tcPr>
            <w:tcW w:w="2091" w:type="dxa"/>
            <w:tcBorders>
              <w:top w:val="single" w:sz="4" w:space="0" w:color="auto"/>
              <w:left w:val="single" w:sz="4" w:space="0" w:color="auto"/>
              <w:bottom w:val="single" w:sz="4" w:space="0" w:color="auto"/>
              <w:right w:val="single" w:sz="4" w:space="0" w:color="auto"/>
            </w:tcBorders>
          </w:tcPr>
          <w:p w14:paraId="63D5627D" w14:textId="77777777" w:rsidR="00E70A61" w:rsidRPr="00B41D98" w:rsidRDefault="00E70A61" w:rsidP="0037448B">
            <w:pPr>
              <w:jc w:val="center"/>
              <w:rPr>
                <w:rFonts w:asciiTheme="majorHAnsi" w:hAnsiTheme="majorHAnsi"/>
                <w:b/>
                <w:sz w:val="20"/>
              </w:rPr>
            </w:pPr>
            <w:r w:rsidRPr="00B41D98">
              <w:rPr>
                <w:rFonts w:asciiTheme="majorHAnsi" w:hAnsiTheme="majorHAnsi"/>
                <w:b/>
                <w:sz w:val="20"/>
              </w:rPr>
              <w:t>Date</w:t>
            </w:r>
          </w:p>
        </w:tc>
      </w:tr>
      <w:tr w:rsidR="00E70A61" w14:paraId="3525B32B" w14:textId="77777777" w:rsidTr="0037448B">
        <w:trPr>
          <w:trHeight w:val="567"/>
        </w:trPr>
        <w:tc>
          <w:tcPr>
            <w:tcW w:w="3708" w:type="dxa"/>
            <w:tcBorders>
              <w:top w:val="single" w:sz="4" w:space="0" w:color="auto"/>
              <w:left w:val="single" w:sz="4" w:space="0" w:color="auto"/>
              <w:bottom w:val="single" w:sz="4" w:space="0" w:color="auto"/>
              <w:right w:val="single" w:sz="4" w:space="0" w:color="auto"/>
            </w:tcBorders>
          </w:tcPr>
          <w:p w14:paraId="344305DD" w14:textId="77777777" w:rsidR="00E70A61" w:rsidRPr="00B41D98" w:rsidRDefault="00E70A61" w:rsidP="0037448B">
            <w:pPr>
              <w:rPr>
                <w:rFonts w:asciiTheme="majorHAnsi" w:hAnsiTheme="majorHAnsi"/>
                <w:b/>
                <w:sz w:val="20"/>
              </w:rPr>
            </w:pPr>
            <w:r w:rsidRPr="00B41D98">
              <w:rPr>
                <w:rFonts w:asciiTheme="majorHAnsi" w:hAnsiTheme="majorHAnsi"/>
                <w:b/>
                <w:sz w:val="20"/>
              </w:rPr>
              <w:t>Student Name:</w:t>
            </w:r>
          </w:p>
          <w:p w14:paraId="0A44CC6D" w14:textId="77777777" w:rsidR="00E70A61" w:rsidRPr="00B41D98" w:rsidRDefault="00E70A61" w:rsidP="0037448B">
            <w:pPr>
              <w:rPr>
                <w:rFonts w:asciiTheme="majorHAnsi" w:hAnsiTheme="majorHAnsi"/>
                <w:b/>
                <w:sz w:val="20"/>
              </w:rPr>
            </w:pPr>
          </w:p>
          <w:p w14:paraId="0C631C9C" w14:textId="77777777" w:rsidR="00E70A61" w:rsidRPr="00B41D98" w:rsidRDefault="00E70A61" w:rsidP="0037448B">
            <w:pPr>
              <w:rPr>
                <w:rFonts w:asciiTheme="majorHAnsi" w:hAnsiTheme="majorHAnsi"/>
                <w:b/>
                <w:sz w:val="20"/>
              </w:rPr>
            </w:pPr>
          </w:p>
          <w:p w14:paraId="514D4A30" w14:textId="77777777" w:rsidR="00E70A61" w:rsidRPr="00B41D98" w:rsidRDefault="00E70A61" w:rsidP="0037448B">
            <w:pPr>
              <w:rPr>
                <w:rFonts w:asciiTheme="majorHAnsi" w:hAnsiTheme="majorHAnsi"/>
                <w:b/>
                <w:sz w:val="20"/>
              </w:rPr>
            </w:pPr>
          </w:p>
          <w:p w14:paraId="1D23F226" w14:textId="77777777" w:rsidR="00E70A61" w:rsidRPr="00B41D98" w:rsidRDefault="00E70A61" w:rsidP="0037448B">
            <w:pPr>
              <w:rPr>
                <w:rFonts w:asciiTheme="majorHAnsi" w:hAnsiTheme="majorHAnsi"/>
                <w:b/>
                <w:sz w:val="20"/>
              </w:rPr>
            </w:pPr>
          </w:p>
        </w:tc>
        <w:tc>
          <w:tcPr>
            <w:tcW w:w="3240" w:type="dxa"/>
            <w:tcBorders>
              <w:top w:val="single" w:sz="4" w:space="0" w:color="auto"/>
              <w:left w:val="single" w:sz="4" w:space="0" w:color="auto"/>
              <w:bottom w:val="single" w:sz="4" w:space="0" w:color="auto"/>
              <w:right w:val="single" w:sz="4" w:space="0" w:color="auto"/>
            </w:tcBorders>
          </w:tcPr>
          <w:p w14:paraId="070D6610" w14:textId="77777777" w:rsidR="00E70A61" w:rsidRPr="00B41D98" w:rsidRDefault="00E70A61" w:rsidP="0037448B">
            <w:pPr>
              <w:rPr>
                <w:rFonts w:asciiTheme="majorHAnsi" w:hAnsiTheme="majorHAnsi"/>
                <w:b/>
                <w:sz w:val="20"/>
              </w:rPr>
            </w:pPr>
          </w:p>
        </w:tc>
        <w:tc>
          <w:tcPr>
            <w:tcW w:w="2091" w:type="dxa"/>
            <w:tcBorders>
              <w:top w:val="single" w:sz="4" w:space="0" w:color="auto"/>
              <w:left w:val="single" w:sz="4" w:space="0" w:color="auto"/>
              <w:bottom w:val="single" w:sz="4" w:space="0" w:color="auto"/>
              <w:right w:val="single" w:sz="4" w:space="0" w:color="auto"/>
            </w:tcBorders>
          </w:tcPr>
          <w:p w14:paraId="28112784" w14:textId="77777777" w:rsidR="00E70A61" w:rsidRPr="00B41D98" w:rsidRDefault="00E70A61" w:rsidP="0037448B">
            <w:pPr>
              <w:rPr>
                <w:rFonts w:asciiTheme="majorHAnsi" w:hAnsiTheme="majorHAnsi"/>
                <w:b/>
                <w:sz w:val="20"/>
              </w:rPr>
            </w:pPr>
          </w:p>
        </w:tc>
      </w:tr>
    </w:tbl>
    <w:p w14:paraId="551C84CE" w14:textId="77777777" w:rsidR="0085693A" w:rsidRDefault="0085693A" w:rsidP="0085693A">
      <w:pPr>
        <w:rPr>
          <w:rFonts w:ascii="Helvetica" w:hAnsi="Helvetica"/>
          <w:b/>
          <w:sz w:val="20"/>
        </w:rPr>
      </w:pPr>
    </w:p>
    <w:p w14:paraId="0D183FAF" w14:textId="64CA31F6" w:rsidR="00BD4D85" w:rsidRDefault="00BB76D6" w:rsidP="00BD4D85">
      <w:pPr>
        <w:rPr>
          <w:rFonts w:ascii="Helvetica" w:hAnsi="Helvetica"/>
          <w:b/>
          <w:sz w:val="20"/>
        </w:rPr>
      </w:pPr>
      <w:r>
        <w:rPr>
          <w:rFonts w:ascii="Helvetica" w:hAnsi="Helvetica"/>
          <w:b/>
          <w:sz w:val="20"/>
        </w:rPr>
        <w:t>A marked assessment rubric will be appended once completed</w:t>
      </w:r>
    </w:p>
    <w:sectPr w:rsidR="00BD4D85" w:rsidSect="003116B4">
      <w:footerReference w:type="even" r:id="rId9"/>
      <w:footerReference w:type="default" r:id="rId10"/>
      <w:pgSz w:w="11900" w:h="16840" w:code="9"/>
      <w:pgMar w:top="680" w:right="1268" w:bottom="72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C36C2D" w14:textId="77777777" w:rsidR="00340AEC" w:rsidRDefault="00340AEC">
      <w:r>
        <w:separator/>
      </w:r>
    </w:p>
  </w:endnote>
  <w:endnote w:type="continuationSeparator" w:id="0">
    <w:p w14:paraId="3516454D" w14:textId="77777777" w:rsidR="00340AEC" w:rsidRDefault="00340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00"/>
    <w:family w:val="auto"/>
    <w:pitch w:val="variable"/>
    <w:sig w:usb0="A00002FF" w:usb1="7800205A" w:usb2="14600000" w:usb3="00000000" w:csb0="00000193" w:csb1="00000000"/>
  </w:font>
  <w:font w:name="Arial Unicode MS">
    <w:panose1 w:val="020B0604020202020204"/>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mr10">
    <w:altName w:val="Arial"/>
    <w:charset w:val="00"/>
    <w:family w:val="swiss"/>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04361" w14:textId="77777777" w:rsidR="00340AEC" w:rsidRDefault="00340AEC" w:rsidP="000511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95A10D" w14:textId="77777777" w:rsidR="00340AEC" w:rsidRDefault="00340AEC" w:rsidP="0059366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24319" w14:textId="77777777" w:rsidR="00340AEC" w:rsidRPr="00126410" w:rsidRDefault="00340AEC" w:rsidP="00051109">
    <w:pPr>
      <w:pStyle w:val="Footer"/>
      <w:framePr w:wrap="around" w:vAnchor="text" w:hAnchor="margin" w:xAlign="right" w:y="1"/>
      <w:rPr>
        <w:rStyle w:val="PageNumber"/>
        <w:sz w:val="20"/>
      </w:rPr>
    </w:pPr>
    <w:r w:rsidRPr="00126410">
      <w:rPr>
        <w:rStyle w:val="PageNumber"/>
        <w:sz w:val="20"/>
      </w:rPr>
      <w:fldChar w:fldCharType="begin"/>
    </w:r>
    <w:r w:rsidRPr="00126410">
      <w:rPr>
        <w:rStyle w:val="PageNumber"/>
        <w:sz w:val="20"/>
      </w:rPr>
      <w:instrText xml:space="preserve">PAGE  </w:instrText>
    </w:r>
    <w:r w:rsidRPr="00126410">
      <w:rPr>
        <w:rStyle w:val="PageNumber"/>
        <w:sz w:val="20"/>
      </w:rPr>
      <w:fldChar w:fldCharType="separate"/>
    </w:r>
    <w:r>
      <w:rPr>
        <w:rStyle w:val="PageNumber"/>
        <w:noProof/>
        <w:sz w:val="20"/>
      </w:rPr>
      <w:t>2</w:t>
    </w:r>
    <w:r w:rsidRPr="00126410">
      <w:rPr>
        <w:rStyle w:val="PageNumber"/>
        <w:sz w:val="20"/>
      </w:rPr>
      <w:fldChar w:fldCharType="end"/>
    </w:r>
  </w:p>
  <w:p w14:paraId="7A64DA57" w14:textId="77777777" w:rsidR="00340AEC" w:rsidRDefault="00340AEC" w:rsidP="0059366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23ED7D" w14:textId="77777777" w:rsidR="00340AEC" w:rsidRDefault="00340AEC">
      <w:r>
        <w:separator/>
      </w:r>
    </w:p>
  </w:footnote>
  <w:footnote w:type="continuationSeparator" w:id="0">
    <w:p w14:paraId="5A4CEA72" w14:textId="77777777" w:rsidR="00340AEC" w:rsidRDefault="00340A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A6CBA"/>
    <w:multiLevelType w:val="hybridMultilevel"/>
    <w:tmpl w:val="BB96FCF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15DF4521"/>
    <w:multiLevelType w:val="hybridMultilevel"/>
    <w:tmpl w:val="CEF07510"/>
    <w:lvl w:ilvl="0" w:tplc="FFFFFFFF">
      <w:start w:val="3"/>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168072C2"/>
    <w:multiLevelType w:val="hybridMultilevel"/>
    <w:tmpl w:val="BB96FCF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774028D"/>
    <w:multiLevelType w:val="hybridMultilevel"/>
    <w:tmpl w:val="F9F4AE46"/>
    <w:lvl w:ilvl="0" w:tplc="47FE53A0">
      <w:start w:val="1"/>
      <w:numFmt w:val="lowerLetter"/>
      <w:lvlText w:val="(%1)"/>
      <w:lvlJc w:val="left"/>
      <w:pPr>
        <w:tabs>
          <w:tab w:val="num" w:pos="1230"/>
        </w:tabs>
        <w:ind w:left="1230" w:hanging="87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
    <w:nsid w:val="226F4365"/>
    <w:multiLevelType w:val="multilevel"/>
    <w:tmpl w:val="163AF21E"/>
    <w:lvl w:ilvl="0">
      <w:start w:val="1"/>
      <w:numFmt w:val="upperRoman"/>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302834E4"/>
    <w:multiLevelType w:val="hybridMultilevel"/>
    <w:tmpl w:val="AB845F5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30D35232"/>
    <w:multiLevelType w:val="hybridMultilevel"/>
    <w:tmpl w:val="DB421248"/>
    <w:lvl w:ilvl="0" w:tplc="0409000F">
      <w:start w:val="3"/>
      <w:numFmt w:val="decimal"/>
      <w:lvlText w:val="%1."/>
      <w:lvlJc w:val="left"/>
      <w:pPr>
        <w:tabs>
          <w:tab w:val="num" w:pos="720"/>
        </w:tabs>
        <w:ind w:left="720" w:hanging="360"/>
      </w:pPr>
      <w:rPr>
        <w:rFonts w:hint="default"/>
      </w:rPr>
    </w:lvl>
    <w:lvl w:ilvl="1" w:tplc="CFBC1F46">
      <w:start w:val="1"/>
      <w:numFmt w:val="lowerLetter"/>
      <w:lvlText w:val="(%2)"/>
      <w:lvlJc w:val="left"/>
      <w:pPr>
        <w:tabs>
          <w:tab w:val="num" w:pos="1950"/>
        </w:tabs>
        <w:ind w:left="1950" w:hanging="87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393494E"/>
    <w:multiLevelType w:val="multilevel"/>
    <w:tmpl w:val="D8F6E824"/>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4049659D"/>
    <w:multiLevelType w:val="hybridMultilevel"/>
    <w:tmpl w:val="BB96FCF8"/>
    <w:lvl w:ilvl="0" w:tplc="FFFFFFFF">
      <w:start w:val="1"/>
      <w:numFmt w:val="bullet"/>
      <w:lvlText w:val="o"/>
      <w:lvlJc w:val="left"/>
      <w:pPr>
        <w:tabs>
          <w:tab w:val="num" w:pos="720"/>
        </w:tabs>
        <w:ind w:left="720" w:hanging="360"/>
      </w:pPr>
      <w:rPr>
        <w:rFonts w:ascii="Courier New" w:hAnsi="Courier New"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43182DB8"/>
    <w:multiLevelType w:val="hybridMultilevel"/>
    <w:tmpl w:val="FFC6DBF4"/>
    <w:lvl w:ilvl="0" w:tplc="B7BE6C0C">
      <w:start w:val="1"/>
      <w:numFmt w:val="lowerLetter"/>
      <w:lvlText w:val="(%1)"/>
      <w:lvlJc w:val="left"/>
      <w:pPr>
        <w:tabs>
          <w:tab w:val="num" w:pos="1134"/>
        </w:tabs>
        <w:ind w:left="1134" w:hanging="567"/>
      </w:pPr>
      <w:rPr>
        <w:rFonts w:hint="default"/>
        <w:color w:val="A6A6A6" w:themeColor="background1" w:themeShade="A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4C908C3"/>
    <w:multiLevelType w:val="hybridMultilevel"/>
    <w:tmpl w:val="D80E51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6880450"/>
    <w:multiLevelType w:val="hybridMultilevel"/>
    <w:tmpl w:val="228EE2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8286D7F"/>
    <w:multiLevelType w:val="hybridMultilevel"/>
    <w:tmpl w:val="163AF21E"/>
    <w:lvl w:ilvl="0" w:tplc="F4200B34">
      <w:start w:val="1"/>
      <w:numFmt w:val="upperRoman"/>
      <w:lvlText w:val="%1."/>
      <w:lvlJc w:val="left"/>
      <w:pPr>
        <w:tabs>
          <w:tab w:val="num" w:pos="567"/>
        </w:tabs>
        <w:ind w:left="567" w:hanging="567"/>
      </w:pPr>
      <w:rPr>
        <w:rFonts w:hint="default"/>
      </w:rPr>
    </w:lvl>
    <w:lvl w:ilvl="1" w:tplc="DF82084C">
      <w:start w:val="1"/>
      <w:numFmt w:val="lowerLetter"/>
      <w:lvlText w:val="(%2)"/>
      <w:lvlJc w:val="left"/>
      <w:pPr>
        <w:tabs>
          <w:tab w:val="num" w:pos="1134"/>
        </w:tabs>
        <w:ind w:left="1134" w:hanging="567"/>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0912287"/>
    <w:multiLevelType w:val="hybridMultilevel"/>
    <w:tmpl w:val="75F82E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4B73975"/>
    <w:multiLevelType w:val="hybridMultilevel"/>
    <w:tmpl w:val="AB845F5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78A35FBF"/>
    <w:multiLevelType w:val="hybridMultilevel"/>
    <w:tmpl w:val="B914E25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3"/>
  </w:num>
  <w:num w:numId="3">
    <w:abstractNumId w:val="10"/>
  </w:num>
  <w:num w:numId="4">
    <w:abstractNumId w:val="3"/>
  </w:num>
  <w:num w:numId="5">
    <w:abstractNumId w:val="11"/>
  </w:num>
  <w:num w:numId="6">
    <w:abstractNumId w:val="2"/>
  </w:num>
  <w:num w:numId="7">
    <w:abstractNumId w:val="8"/>
  </w:num>
  <w:num w:numId="8">
    <w:abstractNumId w:val="0"/>
  </w:num>
  <w:num w:numId="9">
    <w:abstractNumId w:val="15"/>
  </w:num>
  <w:num w:numId="10">
    <w:abstractNumId w:val="14"/>
  </w:num>
  <w:num w:numId="11">
    <w:abstractNumId w:val="1"/>
  </w:num>
  <w:num w:numId="12">
    <w:abstractNumId w:val="5"/>
  </w:num>
  <w:num w:numId="13">
    <w:abstractNumId w:val="7"/>
  </w:num>
  <w:num w:numId="14">
    <w:abstractNumId w:val="12"/>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660"/>
    <w:rsid w:val="000506EE"/>
    <w:rsid w:val="00051109"/>
    <w:rsid w:val="00053BEE"/>
    <w:rsid w:val="00056055"/>
    <w:rsid w:val="00057E23"/>
    <w:rsid w:val="000D2437"/>
    <w:rsid w:val="000E1698"/>
    <w:rsid w:val="00126410"/>
    <w:rsid w:val="001800B4"/>
    <w:rsid w:val="00187B87"/>
    <w:rsid w:val="001D7F49"/>
    <w:rsid w:val="00232D62"/>
    <w:rsid w:val="00263CCD"/>
    <w:rsid w:val="002A131D"/>
    <w:rsid w:val="002E6658"/>
    <w:rsid w:val="002F6C4C"/>
    <w:rsid w:val="003116B4"/>
    <w:rsid w:val="00314B03"/>
    <w:rsid w:val="003259A9"/>
    <w:rsid w:val="003277EF"/>
    <w:rsid w:val="00340AEC"/>
    <w:rsid w:val="00350BF2"/>
    <w:rsid w:val="00353DC6"/>
    <w:rsid w:val="00366BCC"/>
    <w:rsid w:val="0037448B"/>
    <w:rsid w:val="0038306D"/>
    <w:rsid w:val="00384328"/>
    <w:rsid w:val="00387A3C"/>
    <w:rsid w:val="0039268A"/>
    <w:rsid w:val="00395B05"/>
    <w:rsid w:val="003A28B7"/>
    <w:rsid w:val="003B4C9D"/>
    <w:rsid w:val="003C0595"/>
    <w:rsid w:val="00426E7B"/>
    <w:rsid w:val="0044649C"/>
    <w:rsid w:val="0047018B"/>
    <w:rsid w:val="004F7786"/>
    <w:rsid w:val="005065AB"/>
    <w:rsid w:val="005758C3"/>
    <w:rsid w:val="00593660"/>
    <w:rsid w:val="00603364"/>
    <w:rsid w:val="006125B4"/>
    <w:rsid w:val="00614619"/>
    <w:rsid w:val="0067582A"/>
    <w:rsid w:val="00683D29"/>
    <w:rsid w:val="0068667E"/>
    <w:rsid w:val="00693F40"/>
    <w:rsid w:val="006B79D5"/>
    <w:rsid w:val="007107C0"/>
    <w:rsid w:val="0073380A"/>
    <w:rsid w:val="007A5532"/>
    <w:rsid w:val="007C778C"/>
    <w:rsid w:val="007D2F78"/>
    <w:rsid w:val="007F21CC"/>
    <w:rsid w:val="007F223A"/>
    <w:rsid w:val="0085693A"/>
    <w:rsid w:val="0086525D"/>
    <w:rsid w:val="008D0B41"/>
    <w:rsid w:val="008F577A"/>
    <w:rsid w:val="00921085"/>
    <w:rsid w:val="00924965"/>
    <w:rsid w:val="009C1458"/>
    <w:rsid w:val="009C5CF9"/>
    <w:rsid w:val="00A060A2"/>
    <w:rsid w:val="00A25081"/>
    <w:rsid w:val="00AD402D"/>
    <w:rsid w:val="00AF3596"/>
    <w:rsid w:val="00B25E48"/>
    <w:rsid w:val="00B41D98"/>
    <w:rsid w:val="00BB76D6"/>
    <w:rsid w:val="00BD4D85"/>
    <w:rsid w:val="00C3742F"/>
    <w:rsid w:val="00C74CDD"/>
    <w:rsid w:val="00C908F8"/>
    <w:rsid w:val="00D67D56"/>
    <w:rsid w:val="00D949C8"/>
    <w:rsid w:val="00DA3DA8"/>
    <w:rsid w:val="00DF2CA8"/>
    <w:rsid w:val="00DF5E6D"/>
    <w:rsid w:val="00E70A61"/>
    <w:rsid w:val="00E81EC1"/>
    <w:rsid w:val="00EB0B21"/>
    <w:rsid w:val="00EC2E7A"/>
    <w:rsid w:val="00F4763C"/>
    <w:rsid w:val="00FD27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4893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582A"/>
    <w:rPr>
      <w:rFonts w:ascii="Times" w:hAnsi="Times"/>
      <w:sz w:val="24"/>
      <w:lang w:eastAsia="en-US"/>
    </w:rPr>
  </w:style>
  <w:style w:type="paragraph" w:styleId="Heading1">
    <w:name w:val="heading 1"/>
    <w:basedOn w:val="Normal"/>
    <w:next w:val="Normal"/>
    <w:qFormat/>
    <w:rsid w:val="0067582A"/>
    <w:pPr>
      <w:keepNext/>
      <w:jc w:val="center"/>
      <w:outlineLvl w:val="0"/>
    </w:pPr>
    <w:rPr>
      <w:rFonts w:ascii="Helvetica" w:hAnsi="Helvetica"/>
      <w:b/>
    </w:rPr>
  </w:style>
  <w:style w:type="paragraph" w:styleId="Heading2">
    <w:name w:val="heading 2"/>
    <w:basedOn w:val="Normal"/>
    <w:next w:val="Normal"/>
    <w:qFormat/>
    <w:rsid w:val="0067582A"/>
    <w:pPr>
      <w:keepNext/>
      <w:outlineLvl w:val="1"/>
    </w:pPr>
    <w:rPr>
      <w:rFonts w:ascii="Palatino" w:hAnsi="Palatino"/>
      <w:b/>
      <w:sz w:val="20"/>
    </w:rPr>
  </w:style>
  <w:style w:type="paragraph" w:styleId="Heading3">
    <w:name w:val="heading 3"/>
    <w:basedOn w:val="Normal"/>
    <w:next w:val="Normal"/>
    <w:qFormat/>
    <w:rsid w:val="0067582A"/>
    <w:pPr>
      <w:keepNext/>
      <w:ind w:right="-108"/>
      <w:outlineLvl w:val="2"/>
    </w:pPr>
    <w:rPr>
      <w:rFonts w:ascii="Helvetica" w:hAnsi="Helvetica"/>
      <w:b/>
      <w:sz w:val="20"/>
    </w:rPr>
  </w:style>
  <w:style w:type="paragraph" w:styleId="Heading4">
    <w:name w:val="heading 4"/>
    <w:basedOn w:val="Normal"/>
    <w:qFormat/>
    <w:rsid w:val="0067582A"/>
    <w:pPr>
      <w:spacing w:before="100" w:beforeAutospacing="1" w:after="100" w:afterAutospacing="1"/>
      <w:outlineLvl w:val="3"/>
    </w:pPr>
    <w:rPr>
      <w:rFonts w:ascii="Arial Unicode MS" w:eastAsia="Arial Unicode MS" w:hAnsi="Arial Unicode MS"/>
      <w:b/>
    </w:rPr>
  </w:style>
  <w:style w:type="paragraph" w:styleId="Heading5">
    <w:name w:val="heading 5"/>
    <w:basedOn w:val="Normal"/>
    <w:next w:val="Normal"/>
    <w:qFormat/>
    <w:rsid w:val="0067582A"/>
    <w:pPr>
      <w:keepNext/>
      <w:ind w:right="-694"/>
      <w:outlineLvl w:val="4"/>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67582A"/>
  </w:style>
  <w:style w:type="paragraph" w:styleId="BodyTextIndent">
    <w:name w:val="Body Text Indent"/>
    <w:basedOn w:val="Normal"/>
    <w:rsid w:val="0067582A"/>
    <w:pPr>
      <w:ind w:left="540" w:hanging="540"/>
      <w:jc w:val="both"/>
    </w:pPr>
    <w:rPr>
      <w:rFonts w:ascii="Palatino" w:hAnsi="Palatino"/>
    </w:rPr>
  </w:style>
  <w:style w:type="paragraph" w:styleId="Header">
    <w:name w:val="header"/>
    <w:basedOn w:val="Normal"/>
    <w:rsid w:val="0067582A"/>
    <w:pPr>
      <w:tabs>
        <w:tab w:val="center" w:pos="4153"/>
        <w:tab w:val="right" w:pos="8306"/>
      </w:tabs>
    </w:pPr>
  </w:style>
  <w:style w:type="paragraph" w:styleId="Footer">
    <w:name w:val="footer"/>
    <w:basedOn w:val="Normal"/>
    <w:rsid w:val="0067582A"/>
    <w:pPr>
      <w:tabs>
        <w:tab w:val="center" w:pos="4153"/>
        <w:tab w:val="right" w:pos="8306"/>
      </w:tabs>
    </w:pPr>
  </w:style>
  <w:style w:type="paragraph" w:styleId="BodyText">
    <w:name w:val="Body Text"/>
    <w:basedOn w:val="Normal"/>
    <w:rsid w:val="0067582A"/>
    <w:pPr>
      <w:jc w:val="both"/>
    </w:pPr>
    <w:rPr>
      <w:rFonts w:ascii="Palatino" w:hAnsi="Palatino"/>
    </w:rPr>
  </w:style>
  <w:style w:type="paragraph" w:styleId="BodyText2">
    <w:name w:val="Body Text 2"/>
    <w:basedOn w:val="Normal"/>
    <w:rsid w:val="0067582A"/>
    <w:pPr>
      <w:jc w:val="center"/>
    </w:pPr>
    <w:rPr>
      <w:rFonts w:ascii="Times New Roman" w:hAnsi="Times New Roman"/>
      <w:i/>
      <w:sz w:val="20"/>
    </w:rPr>
  </w:style>
  <w:style w:type="character" w:styleId="Hyperlink">
    <w:name w:val="Hyperlink"/>
    <w:basedOn w:val="DefaultParagraphFont"/>
    <w:rsid w:val="0067582A"/>
    <w:rPr>
      <w:color w:val="0000FF"/>
      <w:u w:val="single"/>
    </w:rPr>
  </w:style>
  <w:style w:type="paragraph" w:styleId="BodyText3">
    <w:name w:val="Body Text 3"/>
    <w:basedOn w:val="Normal"/>
    <w:rsid w:val="0067582A"/>
    <w:pPr>
      <w:ind w:right="-108"/>
    </w:pPr>
    <w:rPr>
      <w:rFonts w:ascii="Helvetica" w:hAnsi="Helvetica"/>
      <w:b/>
      <w:sz w:val="20"/>
    </w:rPr>
  </w:style>
  <w:style w:type="paragraph" w:styleId="BalloonText">
    <w:name w:val="Balloon Text"/>
    <w:basedOn w:val="Normal"/>
    <w:link w:val="BalloonTextChar"/>
    <w:rsid w:val="00683D29"/>
    <w:rPr>
      <w:rFonts w:ascii="Tahoma" w:hAnsi="Tahoma" w:cs="Tahoma"/>
      <w:sz w:val="16"/>
      <w:szCs w:val="16"/>
    </w:rPr>
  </w:style>
  <w:style w:type="character" w:customStyle="1" w:styleId="BalloonTextChar">
    <w:name w:val="Balloon Text Char"/>
    <w:basedOn w:val="DefaultParagraphFont"/>
    <w:link w:val="BalloonText"/>
    <w:rsid w:val="00683D29"/>
    <w:rPr>
      <w:rFonts w:ascii="Tahoma" w:hAnsi="Tahoma" w:cs="Tahoma"/>
      <w:sz w:val="16"/>
      <w:szCs w:val="1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582A"/>
    <w:rPr>
      <w:rFonts w:ascii="Times" w:hAnsi="Times"/>
      <w:sz w:val="24"/>
      <w:lang w:eastAsia="en-US"/>
    </w:rPr>
  </w:style>
  <w:style w:type="paragraph" w:styleId="Heading1">
    <w:name w:val="heading 1"/>
    <w:basedOn w:val="Normal"/>
    <w:next w:val="Normal"/>
    <w:qFormat/>
    <w:rsid w:val="0067582A"/>
    <w:pPr>
      <w:keepNext/>
      <w:jc w:val="center"/>
      <w:outlineLvl w:val="0"/>
    </w:pPr>
    <w:rPr>
      <w:rFonts w:ascii="Helvetica" w:hAnsi="Helvetica"/>
      <w:b/>
    </w:rPr>
  </w:style>
  <w:style w:type="paragraph" w:styleId="Heading2">
    <w:name w:val="heading 2"/>
    <w:basedOn w:val="Normal"/>
    <w:next w:val="Normal"/>
    <w:qFormat/>
    <w:rsid w:val="0067582A"/>
    <w:pPr>
      <w:keepNext/>
      <w:outlineLvl w:val="1"/>
    </w:pPr>
    <w:rPr>
      <w:rFonts w:ascii="Palatino" w:hAnsi="Palatino"/>
      <w:b/>
      <w:sz w:val="20"/>
    </w:rPr>
  </w:style>
  <w:style w:type="paragraph" w:styleId="Heading3">
    <w:name w:val="heading 3"/>
    <w:basedOn w:val="Normal"/>
    <w:next w:val="Normal"/>
    <w:qFormat/>
    <w:rsid w:val="0067582A"/>
    <w:pPr>
      <w:keepNext/>
      <w:ind w:right="-108"/>
      <w:outlineLvl w:val="2"/>
    </w:pPr>
    <w:rPr>
      <w:rFonts w:ascii="Helvetica" w:hAnsi="Helvetica"/>
      <w:b/>
      <w:sz w:val="20"/>
    </w:rPr>
  </w:style>
  <w:style w:type="paragraph" w:styleId="Heading4">
    <w:name w:val="heading 4"/>
    <w:basedOn w:val="Normal"/>
    <w:qFormat/>
    <w:rsid w:val="0067582A"/>
    <w:pPr>
      <w:spacing w:before="100" w:beforeAutospacing="1" w:after="100" w:afterAutospacing="1"/>
      <w:outlineLvl w:val="3"/>
    </w:pPr>
    <w:rPr>
      <w:rFonts w:ascii="Arial Unicode MS" w:eastAsia="Arial Unicode MS" w:hAnsi="Arial Unicode MS"/>
      <w:b/>
    </w:rPr>
  </w:style>
  <w:style w:type="paragraph" w:styleId="Heading5">
    <w:name w:val="heading 5"/>
    <w:basedOn w:val="Normal"/>
    <w:next w:val="Normal"/>
    <w:qFormat/>
    <w:rsid w:val="0067582A"/>
    <w:pPr>
      <w:keepNext/>
      <w:ind w:right="-694"/>
      <w:outlineLvl w:val="4"/>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67582A"/>
  </w:style>
  <w:style w:type="paragraph" w:styleId="BodyTextIndent">
    <w:name w:val="Body Text Indent"/>
    <w:basedOn w:val="Normal"/>
    <w:rsid w:val="0067582A"/>
    <w:pPr>
      <w:ind w:left="540" w:hanging="540"/>
      <w:jc w:val="both"/>
    </w:pPr>
    <w:rPr>
      <w:rFonts w:ascii="Palatino" w:hAnsi="Palatino"/>
    </w:rPr>
  </w:style>
  <w:style w:type="paragraph" w:styleId="Header">
    <w:name w:val="header"/>
    <w:basedOn w:val="Normal"/>
    <w:rsid w:val="0067582A"/>
    <w:pPr>
      <w:tabs>
        <w:tab w:val="center" w:pos="4153"/>
        <w:tab w:val="right" w:pos="8306"/>
      </w:tabs>
    </w:pPr>
  </w:style>
  <w:style w:type="paragraph" w:styleId="Footer">
    <w:name w:val="footer"/>
    <w:basedOn w:val="Normal"/>
    <w:rsid w:val="0067582A"/>
    <w:pPr>
      <w:tabs>
        <w:tab w:val="center" w:pos="4153"/>
        <w:tab w:val="right" w:pos="8306"/>
      </w:tabs>
    </w:pPr>
  </w:style>
  <w:style w:type="paragraph" w:styleId="BodyText">
    <w:name w:val="Body Text"/>
    <w:basedOn w:val="Normal"/>
    <w:rsid w:val="0067582A"/>
    <w:pPr>
      <w:jc w:val="both"/>
    </w:pPr>
    <w:rPr>
      <w:rFonts w:ascii="Palatino" w:hAnsi="Palatino"/>
    </w:rPr>
  </w:style>
  <w:style w:type="paragraph" w:styleId="BodyText2">
    <w:name w:val="Body Text 2"/>
    <w:basedOn w:val="Normal"/>
    <w:rsid w:val="0067582A"/>
    <w:pPr>
      <w:jc w:val="center"/>
    </w:pPr>
    <w:rPr>
      <w:rFonts w:ascii="Times New Roman" w:hAnsi="Times New Roman"/>
      <w:i/>
      <w:sz w:val="20"/>
    </w:rPr>
  </w:style>
  <w:style w:type="character" w:styleId="Hyperlink">
    <w:name w:val="Hyperlink"/>
    <w:basedOn w:val="DefaultParagraphFont"/>
    <w:rsid w:val="0067582A"/>
    <w:rPr>
      <w:color w:val="0000FF"/>
      <w:u w:val="single"/>
    </w:rPr>
  </w:style>
  <w:style w:type="paragraph" w:styleId="BodyText3">
    <w:name w:val="Body Text 3"/>
    <w:basedOn w:val="Normal"/>
    <w:rsid w:val="0067582A"/>
    <w:pPr>
      <w:ind w:right="-108"/>
    </w:pPr>
    <w:rPr>
      <w:rFonts w:ascii="Helvetica" w:hAnsi="Helvetica"/>
      <w:b/>
      <w:sz w:val="20"/>
    </w:rPr>
  </w:style>
  <w:style w:type="paragraph" w:styleId="BalloonText">
    <w:name w:val="Balloon Text"/>
    <w:basedOn w:val="Normal"/>
    <w:link w:val="BalloonTextChar"/>
    <w:rsid w:val="00683D29"/>
    <w:rPr>
      <w:rFonts w:ascii="Tahoma" w:hAnsi="Tahoma" w:cs="Tahoma"/>
      <w:sz w:val="16"/>
      <w:szCs w:val="16"/>
    </w:rPr>
  </w:style>
  <w:style w:type="character" w:customStyle="1" w:styleId="BalloonTextChar">
    <w:name w:val="Balloon Text Char"/>
    <w:basedOn w:val="DefaultParagraphFont"/>
    <w:link w:val="BalloonText"/>
    <w:rsid w:val="00683D29"/>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986807">
      <w:bodyDiv w:val="1"/>
      <w:marLeft w:val="0"/>
      <w:marRight w:val="0"/>
      <w:marTop w:val="0"/>
      <w:marBottom w:val="0"/>
      <w:divBdr>
        <w:top w:val="none" w:sz="0" w:space="0" w:color="auto"/>
        <w:left w:val="none" w:sz="0" w:space="0" w:color="auto"/>
        <w:bottom w:val="none" w:sz="0" w:space="0" w:color="auto"/>
        <w:right w:val="none" w:sz="0" w:space="0" w:color="auto"/>
      </w:divBdr>
    </w:div>
    <w:div w:id="204396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386</Words>
  <Characters>2204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Postgraduate Research Committee Meeting Agenda, 10.9.96,</vt:lpstr>
    </vt:vector>
  </TitlesOfParts>
  <Company>University of Wollongong</Company>
  <LinksUpToDate>false</LinksUpToDate>
  <CharactersWithSpaces>2585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Postgraduate Research Committee Meeting Agenda, 10.9.96,</dc:title>
  <dc:creator>Maree Fryer</dc:creator>
  <cp:lastModifiedBy>Kane</cp:lastModifiedBy>
  <cp:revision>7</cp:revision>
  <cp:lastPrinted>2012-07-10T06:45:00Z</cp:lastPrinted>
  <dcterms:created xsi:type="dcterms:W3CDTF">2017-03-09T05:13:00Z</dcterms:created>
  <dcterms:modified xsi:type="dcterms:W3CDTF">2018-08-01T01:08:00Z</dcterms:modified>
</cp:coreProperties>
</file>