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4E1E6" w14:textId="77777777" w:rsidR="000506EE" w:rsidRPr="006125B4" w:rsidRDefault="000506EE" w:rsidP="006125B4">
      <w:pPr>
        <w:tabs>
          <w:tab w:val="right" w:pos="8931"/>
        </w:tabs>
        <w:spacing w:before="120"/>
        <w:ind w:left="-272"/>
        <w:rPr>
          <w:rFonts w:ascii="Helvetica" w:hAnsi="Helvetica"/>
          <w:b/>
          <w:sz w:val="16"/>
          <w:szCs w:val="16"/>
        </w:rPr>
      </w:pPr>
    </w:p>
    <w:p w14:paraId="590AE9AD" w14:textId="77777777" w:rsidR="00051109" w:rsidRDefault="0068667E">
      <w:pPr>
        <w:ind w:left="-270"/>
        <w:jc w:val="center"/>
        <w:rPr>
          <w:rFonts w:ascii="Palatino" w:hAnsi="Palatino"/>
        </w:rPr>
      </w:pPr>
      <w:r>
        <w:rPr>
          <w:noProof/>
          <w:sz w:val="22"/>
          <w:lang w:val="en-US"/>
        </w:rPr>
        <w:drawing>
          <wp:inline distT="0" distB="0" distL="0" distR="0" wp14:anchorId="764FC99A" wp14:editId="6DF61F84">
            <wp:extent cx="6181725" cy="590550"/>
            <wp:effectExtent l="19050" t="0" r="9525" b="0"/>
            <wp:docPr id="2" name="Picture 2" descr="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W Logo"/>
                    <pic:cNvPicPr>
                      <a:picLocks noChangeAspect="1" noChangeArrowheads="1"/>
                    </pic:cNvPicPr>
                  </pic:nvPicPr>
                  <pic:blipFill>
                    <a:blip r:embed="rId7" cstate="print"/>
                    <a:srcRect/>
                    <a:stretch>
                      <a:fillRect/>
                    </a:stretch>
                  </pic:blipFill>
                  <pic:spPr bwMode="auto">
                    <a:xfrm>
                      <a:off x="0" y="0"/>
                      <a:ext cx="6181725" cy="590550"/>
                    </a:xfrm>
                    <a:prstGeom prst="rect">
                      <a:avLst/>
                    </a:prstGeom>
                    <a:noFill/>
                    <a:ln w="9525">
                      <a:noFill/>
                      <a:miter lim="800000"/>
                      <a:headEnd/>
                      <a:tailEnd/>
                    </a:ln>
                  </pic:spPr>
                </pic:pic>
              </a:graphicData>
            </a:graphic>
          </wp:inline>
        </w:drawing>
      </w:r>
    </w:p>
    <w:p w14:paraId="12B389BD" w14:textId="77777777" w:rsidR="000506EE" w:rsidRDefault="000506EE">
      <w:pPr>
        <w:jc w:val="center"/>
        <w:rPr>
          <w:rFonts w:ascii="Helvetica" w:hAnsi="Helvetica"/>
          <w:b/>
        </w:rPr>
      </w:pPr>
    </w:p>
    <w:p w14:paraId="0CB7D3C2" w14:textId="77777777" w:rsidR="00051109" w:rsidRDefault="00051109" w:rsidP="003116B4">
      <w:pPr>
        <w:ind w:hanging="284"/>
        <w:jc w:val="center"/>
        <w:rPr>
          <w:rFonts w:ascii="Helvetica" w:hAnsi="Helvetica"/>
          <w:b/>
        </w:rPr>
      </w:pPr>
      <w:r>
        <w:rPr>
          <w:rFonts w:ascii="Helvetica" w:hAnsi="Helvetica"/>
          <w:b/>
        </w:rPr>
        <w:t xml:space="preserve">SCHOOL OF ELECTRICAL, </w:t>
      </w:r>
      <w:r w:rsidR="003116B4">
        <w:rPr>
          <w:rFonts w:ascii="Helvetica" w:hAnsi="Helvetica"/>
          <w:b/>
        </w:rPr>
        <w:t xml:space="preserve">COMPUTER AND TELECOMMUNICATIONS </w:t>
      </w:r>
      <w:r>
        <w:rPr>
          <w:rFonts w:ascii="Helvetica" w:hAnsi="Helvetica"/>
          <w:b/>
        </w:rPr>
        <w:t>ENGINEERING</w:t>
      </w:r>
    </w:p>
    <w:p w14:paraId="03436085" w14:textId="7F7AB845" w:rsidR="00051109" w:rsidRPr="008F577A" w:rsidRDefault="00683D29">
      <w:pPr>
        <w:pStyle w:val="Heading1"/>
      </w:pPr>
      <w:r w:rsidRPr="008F577A">
        <w:t>ECTE451</w:t>
      </w:r>
      <w:r w:rsidR="003116B4" w:rsidRPr="008F577A">
        <w:t xml:space="preserve"> </w:t>
      </w:r>
      <w:r w:rsidRPr="008F577A">
        <w:t>PROJECT</w:t>
      </w:r>
      <w:r w:rsidR="00051109" w:rsidRPr="008F577A">
        <w:t xml:space="preserve"> PROPOSAL FORM</w:t>
      </w:r>
    </w:p>
    <w:p w14:paraId="7BAA91FA" w14:textId="77777777" w:rsidR="008F577A" w:rsidRDefault="008F577A">
      <w:pPr>
        <w:pStyle w:val="Header"/>
        <w:rPr>
          <w:rFonts w:ascii="Palatino" w:hAnsi="Palatino"/>
          <w:b/>
          <w:bCs/>
          <w:sz w:val="20"/>
        </w:rPr>
      </w:pPr>
    </w:p>
    <w:p w14:paraId="3998929B" w14:textId="77777777" w:rsidR="00051109" w:rsidRDefault="00051109">
      <w:pPr>
        <w:pStyle w:val="Header"/>
        <w:rPr>
          <w:rFonts w:ascii="Palatino" w:hAnsi="Palatino"/>
          <w:b/>
          <w:bCs/>
          <w:sz w:val="20"/>
        </w:rPr>
      </w:pPr>
      <w:r>
        <w:rPr>
          <w:rFonts w:ascii="Palatino" w:hAnsi="Palatino"/>
          <w:b/>
          <w:bCs/>
          <w:sz w:val="20"/>
        </w:rPr>
        <w:tab/>
      </w:r>
      <w:r>
        <w:rPr>
          <w:rFonts w:ascii="Palatino" w:hAnsi="Palatino"/>
          <w:b/>
          <w:bCs/>
          <w:sz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28"/>
        <w:gridCol w:w="3711"/>
      </w:tblGrid>
      <w:tr w:rsidR="00051109" w14:paraId="1ADD3EF2" w14:textId="77777777">
        <w:trPr>
          <w:cantSplit/>
        </w:trPr>
        <w:tc>
          <w:tcPr>
            <w:tcW w:w="9039" w:type="dxa"/>
            <w:gridSpan w:val="2"/>
            <w:tcBorders>
              <w:top w:val="single" w:sz="4" w:space="0" w:color="auto"/>
              <w:left w:val="single" w:sz="4" w:space="0" w:color="auto"/>
              <w:bottom w:val="single" w:sz="4" w:space="0" w:color="auto"/>
              <w:right w:val="single" w:sz="4" w:space="0" w:color="auto"/>
            </w:tcBorders>
            <w:shd w:val="clear" w:color="auto" w:fill="C0C0C0"/>
          </w:tcPr>
          <w:p w14:paraId="2D3D11B6" w14:textId="77777777" w:rsidR="00051109" w:rsidRPr="00B41D98" w:rsidRDefault="00051109">
            <w:pPr>
              <w:ind w:right="-108"/>
              <w:rPr>
                <w:rFonts w:asciiTheme="majorHAnsi" w:hAnsiTheme="majorHAnsi"/>
                <w:b/>
                <w:sz w:val="20"/>
              </w:rPr>
            </w:pPr>
            <w:r w:rsidRPr="00B41D98">
              <w:rPr>
                <w:rFonts w:asciiTheme="majorHAnsi" w:hAnsiTheme="majorHAnsi"/>
                <w:b/>
                <w:sz w:val="20"/>
              </w:rPr>
              <w:t>1. Candidate Details</w:t>
            </w:r>
          </w:p>
        </w:tc>
      </w:tr>
      <w:tr w:rsidR="00051109" w14:paraId="61962030" w14:textId="77777777" w:rsidTr="001D7F49">
        <w:trPr>
          <w:cantSplit/>
        </w:trPr>
        <w:tc>
          <w:tcPr>
            <w:tcW w:w="5328" w:type="dxa"/>
            <w:tcBorders>
              <w:top w:val="single" w:sz="4" w:space="0" w:color="auto"/>
              <w:left w:val="single" w:sz="4" w:space="0" w:color="auto"/>
              <w:bottom w:val="single" w:sz="4" w:space="0" w:color="auto"/>
              <w:right w:val="single" w:sz="4" w:space="0" w:color="auto"/>
            </w:tcBorders>
          </w:tcPr>
          <w:p w14:paraId="34C49CDC" w14:textId="77777777" w:rsidR="00051109" w:rsidRDefault="00051109" w:rsidP="001D7F49">
            <w:pPr>
              <w:ind w:right="-108"/>
              <w:rPr>
                <w:rFonts w:ascii="Helvetica" w:hAnsi="Helvetica"/>
                <w:b/>
                <w:sz w:val="20"/>
              </w:rPr>
            </w:pPr>
          </w:p>
          <w:p w14:paraId="75C280AE" w14:textId="235790DE" w:rsidR="00051109" w:rsidRDefault="00051109" w:rsidP="001D7F49">
            <w:pPr>
              <w:ind w:right="-108"/>
              <w:rPr>
                <w:rFonts w:ascii="Helvetica" w:hAnsi="Helvetica"/>
                <w:sz w:val="20"/>
              </w:rPr>
            </w:pPr>
            <w:r>
              <w:rPr>
                <w:rFonts w:ascii="Helvetica" w:hAnsi="Helvetica"/>
                <w:b/>
                <w:sz w:val="20"/>
              </w:rPr>
              <w:t>Name:</w:t>
            </w:r>
            <w:r w:rsidR="003C0595">
              <w:rPr>
                <w:rFonts w:ascii="Helvetica" w:hAnsi="Helvetica"/>
                <w:b/>
                <w:sz w:val="20"/>
              </w:rPr>
              <w:t xml:space="preserve"> </w:t>
            </w:r>
            <w:r w:rsidR="0086525D">
              <w:rPr>
                <w:rFonts w:ascii="Helvetica" w:hAnsi="Helvetica"/>
                <w:b/>
                <w:sz w:val="20"/>
              </w:rPr>
              <w:t>Kane Stoboi</w:t>
            </w:r>
          </w:p>
        </w:tc>
        <w:tc>
          <w:tcPr>
            <w:tcW w:w="3711" w:type="dxa"/>
            <w:tcBorders>
              <w:top w:val="single" w:sz="4" w:space="0" w:color="auto"/>
              <w:left w:val="single" w:sz="4" w:space="0" w:color="auto"/>
              <w:bottom w:val="single" w:sz="4" w:space="0" w:color="auto"/>
              <w:right w:val="single" w:sz="4" w:space="0" w:color="auto"/>
            </w:tcBorders>
          </w:tcPr>
          <w:p w14:paraId="41CF8E78" w14:textId="77777777" w:rsidR="00051109" w:rsidRDefault="00051109" w:rsidP="001D7F49">
            <w:pPr>
              <w:ind w:right="-108"/>
              <w:rPr>
                <w:rFonts w:ascii="Helvetica" w:hAnsi="Helvetica"/>
                <w:b/>
                <w:sz w:val="20"/>
              </w:rPr>
            </w:pPr>
          </w:p>
          <w:p w14:paraId="529963CA" w14:textId="715D49B2" w:rsidR="00051109" w:rsidRDefault="00051109" w:rsidP="001D7F49">
            <w:pPr>
              <w:ind w:right="-108"/>
              <w:rPr>
                <w:rFonts w:ascii="Helvetica" w:hAnsi="Helvetica"/>
                <w:sz w:val="20"/>
              </w:rPr>
            </w:pPr>
            <w:r>
              <w:rPr>
                <w:rFonts w:ascii="Helvetica" w:hAnsi="Helvetica"/>
                <w:b/>
                <w:sz w:val="20"/>
              </w:rPr>
              <w:t>Student No:</w:t>
            </w:r>
            <w:r w:rsidR="003C0595">
              <w:rPr>
                <w:rFonts w:ascii="Helvetica" w:hAnsi="Helvetica"/>
                <w:b/>
                <w:sz w:val="20"/>
              </w:rPr>
              <w:t xml:space="preserve"> </w:t>
            </w:r>
            <w:r w:rsidR="0086525D">
              <w:rPr>
                <w:rFonts w:ascii="Helvetica" w:hAnsi="Helvetica"/>
                <w:b/>
                <w:sz w:val="20"/>
              </w:rPr>
              <w:t xml:space="preserve"> 3897370</w:t>
            </w:r>
          </w:p>
        </w:tc>
      </w:tr>
      <w:tr w:rsidR="00051109" w14:paraId="3318DDAF" w14:textId="77777777" w:rsidTr="001D7F49">
        <w:trPr>
          <w:cantSplit/>
          <w:trHeight w:val="113"/>
        </w:trPr>
        <w:tc>
          <w:tcPr>
            <w:tcW w:w="9039" w:type="dxa"/>
            <w:gridSpan w:val="2"/>
            <w:tcBorders>
              <w:top w:val="single" w:sz="4" w:space="0" w:color="auto"/>
              <w:left w:val="single" w:sz="4" w:space="0" w:color="auto"/>
              <w:bottom w:val="single" w:sz="4" w:space="0" w:color="auto"/>
              <w:right w:val="single" w:sz="4" w:space="0" w:color="auto"/>
            </w:tcBorders>
          </w:tcPr>
          <w:p w14:paraId="575DA92D" w14:textId="77777777" w:rsidR="00051109" w:rsidRDefault="00051109" w:rsidP="001D7F49">
            <w:pPr>
              <w:ind w:right="-108"/>
              <w:rPr>
                <w:rFonts w:ascii="Helvetica" w:hAnsi="Helvetica"/>
                <w:b/>
                <w:sz w:val="20"/>
              </w:rPr>
            </w:pPr>
          </w:p>
          <w:p w14:paraId="3F301816" w14:textId="22E12295" w:rsidR="00051109" w:rsidRDefault="00051109" w:rsidP="001D7F49">
            <w:pPr>
              <w:ind w:right="-108"/>
              <w:rPr>
                <w:rFonts w:ascii="Helvetica" w:hAnsi="Helvetica"/>
                <w:b/>
                <w:sz w:val="20"/>
              </w:rPr>
            </w:pPr>
            <w:r>
              <w:rPr>
                <w:rFonts w:ascii="Helvetica" w:hAnsi="Helvetica"/>
                <w:b/>
                <w:sz w:val="20"/>
              </w:rPr>
              <w:t>Supervisor:</w:t>
            </w:r>
            <w:r w:rsidR="003C0595">
              <w:rPr>
                <w:rFonts w:ascii="Helvetica" w:hAnsi="Helvetica"/>
                <w:b/>
                <w:sz w:val="20"/>
              </w:rPr>
              <w:t xml:space="preserve"> </w:t>
            </w:r>
            <w:r w:rsidR="0086525D">
              <w:rPr>
                <w:rFonts w:ascii="Helvetica" w:hAnsi="Helvetica"/>
                <w:b/>
                <w:sz w:val="20"/>
              </w:rPr>
              <w:t>Zheng Li</w:t>
            </w:r>
          </w:p>
        </w:tc>
      </w:tr>
      <w:tr w:rsidR="00051109" w14:paraId="62FD41BC" w14:textId="77777777" w:rsidTr="001D7F49">
        <w:trPr>
          <w:cantSplit/>
          <w:trHeight w:val="113"/>
        </w:trPr>
        <w:tc>
          <w:tcPr>
            <w:tcW w:w="9039" w:type="dxa"/>
            <w:gridSpan w:val="2"/>
            <w:tcBorders>
              <w:top w:val="single" w:sz="4" w:space="0" w:color="auto"/>
              <w:left w:val="single" w:sz="4" w:space="0" w:color="auto"/>
              <w:bottom w:val="single" w:sz="4" w:space="0" w:color="auto"/>
              <w:right w:val="single" w:sz="4" w:space="0" w:color="auto"/>
            </w:tcBorders>
          </w:tcPr>
          <w:p w14:paraId="5BFD464F" w14:textId="77777777" w:rsidR="007C778C" w:rsidRDefault="007C778C" w:rsidP="001D7F49">
            <w:pPr>
              <w:ind w:right="-108"/>
              <w:rPr>
                <w:rFonts w:ascii="Helvetica" w:hAnsi="Helvetica"/>
                <w:b/>
                <w:sz w:val="20"/>
              </w:rPr>
            </w:pPr>
          </w:p>
          <w:p w14:paraId="1E7F2655" w14:textId="77777777" w:rsidR="00051109" w:rsidRDefault="00051109" w:rsidP="001D7F49">
            <w:pPr>
              <w:ind w:right="-108"/>
              <w:rPr>
                <w:rFonts w:ascii="Helvetica" w:hAnsi="Helvetica"/>
                <w:b/>
                <w:sz w:val="20"/>
              </w:rPr>
            </w:pPr>
            <w:r>
              <w:rPr>
                <w:rFonts w:ascii="Helvetica" w:hAnsi="Helvetica"/>
                <w:b/>
                <w:sz w:val="20"/>
              </w:rPr>
              <w:t xml:space="preserve">Title of </w:t>
            </w:r>
            <w:r w:rsidR="00053BEE">
              <w:rPr>
                <w:rFonts w:ascii="Helvetica" w:hAnsi="Helvetica"/>
                <w:b/>
                <w:sz w:val="20"/>
              </w:rPr>
              <w:t>Project</w:t>
            </w:r>
            <w:r>
              <w:rPr>
                <w:rFonts w:ascii="Helvetica" w:hAnsi="Helvetica"/>
                <w:b/>
                <w:sz w:val="20"/>
              </w:rPr>
              <w:t>:</w:t>
            </w:r>
            <w:r w:rsidR="003C0595">
              <w:rPr>
                <w:rFonts w:ascii="Helvetica" w:hAnsi="Helvetica"/>
                <w:b/>
                <w:sz w:val="20"/>
              </w:rPr>
              <w:t xml:space="preserve"> </w:t>
            </w:r>
          </w:p>
          <w:p w14:paraId="0EEE585C" w14:textId="2EEF814C" w:rsidR="007C778C" w:rsidRPr="00B25E48" w:rsidRDefault="00D711A9" w:rsidP="0086525D">
            <w:r>
              <w:t xml:space="preserve">Closed Loop Stepper Motor Control </w:t>
            </w:r>
            <w:proofErr w:type="gramStart"/>
            <w:r>
              <w:t>With</w:t>
            </w:r>
            <w:proofErr w:type="gramEnd"/>
            <w:r>
              <w:t xml:space="preserve"> </w:t>
            </w:r>
            <w:r w:rsidR="002C762A">
              <w:t>T</w:t>
            </w:r>
            <w:r>
              <w:t>he TMC2100</w:t>
            </w:r>
          </w:p>
          <w:p w14:paraId="39433962" w14:textId="77777777" w:rsidR="000506EE" w:rsidRPr="006125B4" w:rsidRDefault="000506EE" w:rsidP="001D7F49">
            <w:pPr>
              <w:ind w:right="-108"/>
              <w:rPr>
                <w:rFonts w:ascii="Helvetica" w:hAnsi="Helvetica"/>
                <w:sz w:val="20"/>
              </w:rPr>
            </w:pPr>
          </w:p>
        </w:tc>
      </w:tr>
      <w:tr w:rsidR="000E1698" w14:paraId="3D92D7F3" w14:textId="77777777" w:rsidTr="001D7F49">
        <w:trPr>
          <w:cantSplit/>
          <w:trHeight w:val="113"/>
        </w:trPr>
        <w:tc>
          <w:tcPr>
            <w:tcW w:w="9039" w:type="dxa"/>
            <w:gridSpan w:val="2"/>
            <w:tcBorders>
              <w:top w:val="single" w:sz="4" w:space="0" w:color="auto"/>
              <w:left w:val="single" w:sz="4" w:space="0" w:color="auto"/>
              <w:bottom w:val="single" w:sz="4" w:space="0" w:color="auto"/>
              <w:right w:val="single" w:sz="4" w:space="0" w:color="auto"/>
            </w:tcBorders>
          </w:tcPr>
          <w:p w14:paraId="28CFC109" w14:textId="77777777" w:rsidR="000E1698" w:rsidRDefault="000E1698" w:rsidP="001D7F49">
            <w:pPr>
              <w:ind w:right="-108"/>
              <w:rPr>
                <w:rFonts w:ascii="Helvetica" w:hAnsi="Helvetica"/>
                <w:b/>
                <w:sz w:val="20"/>
              </w:rPr>
            </w:pPr>
          </w:p>
          <w:p w14:paraId="0AA0273A" w14:textId="1A624512" w:rsidR="00FF7A29" w:rsidRDefault="00053BEE" w:rsidP="001D7F49">
            <w:pPr>
              <w:ind w:right="-108"/>
              <w:rPr>
                <w:rFonts w:ascii="Helvetica" w:hAnsi="Helvetica"/>
                <w:b/>
                <w:sz w:val="20"/>
              </w:rPr>
            </w:pPr>
            <w:r>
              <w:rPr>
                <w:rFonts w:ascii="Helvetica" w:hAnsi="Helvetica"/>
                <w:b/>
                <w:sz w:val="20"/>
              </w:rPr>
              <w:t>Brief Overview</w:t>
            </w:r>
            <w:r w:rsidR="000E1698">
              <w:rPr>
                <w:rFonts w:ascii="Helvetica" w:hAnsi="Helvetica"/>
                <w:b/>
                <w:sz w:val="20"/>
              </w:rPr>
              <w:t>:</w:t>
            </w:r>
          </w:p>
          <w:p w14:paraId="455DC5FB" w14:textId="77777777" w:rsidR="00F6235A" w:rsidRDefault="00F6235A" w:rsidP="001D7F49">
            <w:pPr>
              <w:ind w:right="-108"/>
              <w:rPr>
                <w:rFonts w:ascii="Helvetica" w:hAnsi="Helvetica"/>
                <w:b/>
                <w:sz w:val="20"/>
              </w:rPr>
            </w:pPr>
          </w:p>
          <w:p w14:paraId="1778C431" w14:textId="1DF82702" w:rsidR="000506EE" w:rsidRDefault="000715DB" w:rsidP="001D7F49">
            <w:pPr>
              <w:ind w:right="-108"/>
            </w:pPr>
            <w:r>
              <w:t xml:space="preserve">Current methods of driving stepper motors </w:t>
            </w:r>
            <w:r w:rsidR="005949C5">
              <w:t xml:space="preserve">are primarily based upon a </w:t>
            </w:r>
            <w:r w:rsidR="005949C5" w:rsidRPr="00B1197C">
              <w:rPr>
                <w:noProof/>
              </w:rPr>
              <w:t>current</w:t>
            </w:r>
            <w:r w:rsidR="005949C5">
              <w:t xml:space="preserve"> controlled chopper principle. This method, though provides maximum torque, causes </w:t>
            </w:r>
            <w:r w:rsidR="005949C5" w:rsidRPr="00B1197C">
              <w:rPr>
                <w:noProof/>
              </w:rPr>
              <w:t>current</w:t>
            </w:r>
            <w:r w:rsidR="005949C5">
              <w:t xml:space="preserve"> ripple in motor windings resulting in </w:t>
            </w:r>
            <w:r w:rsidR="005949C5">
              <w:rPr>
                <w:noProof/>
                <w:lang w:eastAsia="en-AU"/>
              </w:rPr>
              <w:t>magnetostriction of the rotor. This project</w:t>
            </w:r>
            <w:r w:rsidR="003A28B7">
              <w:t xml:space="preserve"> </w:t>
            </w:r>
            <w:r w:rsidR="005949C5">
              <w:t xml:space="preserve">will produce a </w:t>
            </w:r>
            <w:r w:rsidR="003A28B7">
              <w:t xml:space="preserve">stepper motor control </w:t>
            </w:r>
            <w:r w:rsidR="005949C5">
              <w:t>system</w:t>
            </w:r>
            <w:r w:rsidR="003A28B7">
              <w:t xml:space="preserve"> </w:t>
            </w:r>
            <w:r w:rsidR="00693F40">
              <w:t>based around the TMC2100</w:t>
            </w:r>
            <w:r w:rsidR="00B1197C">
              <w:t xml:space="preserve"> stepper motor driver</w:t>
            </w:r>
            <w:r w:rsidR="00693F40">
              <w:t xml:space="preserve"> </w:t>
            </w:r>
            <w:r w:rsidR="00B1197C">
              <w:t>that</w:t>
            </w:r>
            <w:r w:rsidR="005949C5">
              <w:t xml:space="preserve"> </w:t>
            </w:r>
            <w:r w:rsidR="003A28B7">
              <w:t xml:space="preserve">will be designed to operate </w:t>
            </w:r>
            <w:r w:rsidR="00693F40">
              <w:t xml:space="preserve">a </w:t>
            </w:r>
            <w:r w:rsidR="002D482F">
              <w:t xml:space="preserve">bipolar </w:t>
            </w:r>
            <w:r w:rsidR="00693F40">
              <w:t xml:space="preserve">stepper motor </w:t>
            </w:r>
            <w:r w:rsidR="003A28B7">
              <w:t>silently and accurately. A feedback system will be used t</w:t>
            </w:r>
            <w:r w:rsidR="00693F40">
              <w:t xml:space="preserve">o monitor the incoming step signals </w:t>
            </w:r>
            <w:r w:rsidR="00CB1C0E">
              <w:t>from a</w:t>
            </w:r>
            <w:r w:rsidR="000A6EF9">
              <w:t>n external</w:t>
            </w:r>
            <w:r w:rsidR="00CB1C0E">
              <w:t xml:space="preserve"> controller </w:t>
            </w:r>
            <w:r w:rsidR="000A6EF9">
              <w:t>as well as</w:t>
            </w:r>
            <w:r w:rsidR="00693F40">
              <w:t xml:space="preserve"> the </w:t>
            </w:r>
            <w:r w:rsidR="000A6EF9">
              <w:t xml:space="preserve">actual </w:t>
            </w:r>
            <w:r w:rsidR="00693F40">
              <w:t>movement of the stepper motor</w:t>
            </w:r>
            <w:r w:rsidR="000A6EF9">
              <w:t xml:space="preserve"> shaft</w:t>
            </w:r>
            <w:r w:rsidR="00693F40">
              <w:t xml:space="preserve"> to ensure no</w:t>
            </w:r>
            <w:r w:rsidR="00CB1C0E">
              <w:t xml:space="preserve"> steps are</w:t>
            </w:r>
            <w:r w:rsidR="00693F40">
              <w:t xml:space="preserve"> lost during operation. The control board and feedback system will be able to attach easily to the stepper motor requiring </w:t>
            </w:r>
            <w:r w:rsidR="00340AEC">
              <w:t xml:space="preserve">little </w:t>
            </w:r>
            <w:r w:rsidR="00924965">
              <w:t xml:space="preserve">to no modification </w:t>
            </w:r>
            <w:r w:rsidR="00B1197C">
              <w:t>of</w:t>
            </w:r>
            <w:r w:rsidR="00924965">
              <w:t xml:space="preserve"> a motor.</w:t>
            </w:r>
          </w:p>
          <w:p w14:paraId="0F0B3F94" w14:textId="77777777" w:rsidR="000506EE" w:rsidRDefault="000506EE" w:rsidP="003B1116">
            <w:pPr>
              <w:rPr>
                <w:rFonts w:ascii="Helvetica" w:hAnsi="Helvetica"/>
                <w:b/>
                <w:sz w:val="20"/>
              </w:rPr>
            </w:pPr>
          </w:p>
        </w:tc>
      </w:tr>
    </w:tbl>
    <w:p w14:paraId="45734E2F" w14:textId="0775E325" w:rsidR="005F1B2C" w:rsidRDefault="005F1B2C" w:rsidP="007C778C">
      <w:pPr>
        <w:spacing w:before="120"/>
        <w:rPr>
          <w:rFonts w:ascii="Helvetica" w:hAnsi="Helvetica"/>
          <w:b/>
          <w:sz w:val="20"/>
        </w:rPr>
      </w:pPr>
    </w:p>
    <w:p w14:paraId="5097A462" w14:textId="648A284E" w:rsidR="00A7639E" w:rsidRDefault="00A7639E" w:rsidP="007C778C">
      <w:pPr>
        <w:spacing w:before="120"/>
        <w:rPr>
          <w:rFonts w:ascii="Helvetica" w:hAnsi="Helvetica"/>
          <w:b/>
          <w:sz w:val="20"/>
        </w:rPr>
      </w:pPr>
    </w:p>
    <w:p w14:paraId="233916F9" w14:textId="603311BE" w:rsidR="00A7639E" w:rsidRDefault="00A7639E" w:rsidP="007C778C">
      <w:pPr>
        <w:spacing w:before="120"/>
        <w:rPr>
          <w:rFonts w:ascii="Helvetica" w:hAnsi="Helvetica"/>
          <w:b/>
          <w:sz w:val="20"/>
        </w:rPr>
      </w:pPr>
    </w:p>
    <w:p w14:paraId="223C8436" w14:textId="06A8CB76" w:rsidR="00A7639E" w:rsidRDefault="00A7639E" w:rsidP="007C778C">
      <w:pPr>
        <w:spacing w:before="120"/>
        <w:rPr>
          <w:rFonts w:ascii="Helvetica" w:hAnsi="Helvetica"/>
          <w:b/>
          <w:sz w:val="20"/>
        </w:rPr>
      </w:pPr>
    </w:p>
    <w:p w14:paraId="1492180E" w14:textId="43B18EAD" w:rsidR="00A7639E" w:rsidRDefault="00A7639E" w:rsidP="007C778C">
      <w:pPr>
        <w:spacing w:before="120"/>
        <w:rPr>
          <w:rFonts w:ascii="Helvetica" w:hAnsi="Helvetica"/>
          <w:b/>
          <w:sz w:val="20"/>
        </w:rPr>
      </w:pPr>
    </w:p>
    <w:p w14:paraId="0DBB6887" w14:textId="69A5C92C" w:rsidR="00A7639E" w:rsidRDefault="00A7639E" w:rsidP="007C778C">
      <w:pPr>
        <w:spacing w:before="120"/>
        <w:rPr>
          <w:rFonts w:ascii="Helvetica" w:hAnsi="Helvetica"/>
          <w:b/>
          <w:sz w:val="20"/>
        </w:rPr>
      </w:pPr>
    </w:p>
    <w:p w14:paraId="18239DCA" w14:textId="29690B14" w:rsidR="00A7639E" w:rsidRDefault="00A7639E" w:rsidP="007C778C">
      <w:pPr>
        <w:spacing w:before="120"/>
        <w:rPr>
          <w:rFonts w:ascii="Helvetica" w:hAnsi="Helvetica"/>
          <w:b/>
          <w:sz w:val="20"/>
        </w:rPr>
      </w:pPr>
    </w:p>
    <w:p w14:paraId="3DDAB6B0" w14:textId="0A9F4F2A" w:rsidR="00A7639E" w:rsidRDefault="00A7639E" w:rsidP="007C778C">
      <w:pPr>
        <w:spacing w:before="120"/>
        <w:rPr>
          <w:rFonts w:ascii="Helvetica" w:hAnsi="Helvetica"/>
          <w:b/>
          <w:sz w:val="20"/>
        </w:rPr>
      </w:pPr>
    </w:p>
    <w:p w14:paraId="1CACADD7" w14:textId="2795D1B2" w:rsidR="00A7639E" w:rsidRDefault="00A7639E" w:rsidP="007C778C">
      <w:pPr>
        <w:spacing w:before="120"/>
        <w:rPr>
          <w:rFonts w:ascii="Helvetica" w:hAnsi="Helvetica"/>
          <w:b/>
          <w:sz w:val="20"/>
        </w:rPr>
      </w:pPr>
    </w:p>
    <w:p w14:paraId="399A632B" w14:textId="72DB49BA" w:rsidR="00A7639E" w:rsidRDefault="00A7639E" w:rsidP="007C778C">
      <w:pPr>
        <w:spacing w:before="120"/>
        <w:rPr>
          <w:rFonts w:ascii="Helvetica" w:hAnsi="Helvetica"/>
          <w:b/>
          <w:sz w:val="20"/>
        </w:rPr>
      </w:pPr>
    </w:p>
    <w:p w14:paraId="61A84DFE" w14:textId="420AEBFE" w:rsidR="00A7639E" w:rsidRDefault="00A7639E">
      <w:pPr>
        <w:rPr>
          <w:rFonts w:ascii="Helvetica" w:hAnsi="Helvetica"/>
          <w:b/>
          <w:sz w:val="20"/>
        </w:rPr>
      </w:pPr>
      <w:r>
        <w:rPr>
          <w:rFonts w:ascii="Helvetica" w:hAnsi="Helvetica"/>
          <w:b/>
          <w:sz w:val="20"/>
        </w:rPr>
        <w:br w:type="page"/>
      </w:r>
    </w:p>
    <w:p w14:paraId="380C3D6D" w14:textId="77777777" w:rsidR="00A7639E" w:rsidRDefault="00A7639E" w:rsidP="007C778C">
      <w:pPr>
        <w:spacing w:before="120"/>
        <w:rPr>
          <w:rFonts w:ascii="Helvetica" w:hAnsi="Helvetica"/>
          <w:b/>
          <w:sz w:val="20"/>
        </w:rPr>
      </w:pPr>
    </w:p>
    <w:p w14:paraId="620F7952" w14:textId="77777777" w:rsidR="005F1B2C" w:rsidRDefault="005F1B2C">
      <w:pPr>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051109" w14:paraId="3DDBE624" w14:textId="77777777">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738B30CC" w14:textId="6AE442C3" w:rsidR="00051109" w:rsidRPr="00B41D98" w:rsidRDefault="00051109" w:rsidP="0085693A">
            <w:pPr>
              <w:spacing w:before="120"/>
              <w:rPr>
                <w:rFonts w:asciiTheme="majorHAnsi" w:hAnsiTheme="majorHAnsi"/>
                <w:b/>
                <w:sz w:val="20"/>
              </w:rPr>
            </w:pPr>
            <w:r w:rsidRPr="00B41D98">
              <w:rPr>
                <w:rFonts w:asciiTheme="majorHAnsi" w:hAnsiTheme="majorHAnsi"/>
                <w:b/>
                <w:sz w:val="20"/>
              </w:rPr>
              <w:t>2. Project</w:t>
            </w:r>
            <w:r w:rsidR="0047018B" w:rsidRPr="00B41D98">
              <w:rPr>
                <w:rFonts w:asciiTheme="majorHAnsi" w:hAnsiTheme="majorHAnsi"/>
                <w:b/>
                <w:sz w:val="20"/>
              </w:rPr>
              <w:t xml:space="preserve"> De</w:t>
            </w:r>
            <w:r w:rsidR="00C908F8" w:rsidRPr="00B41D98">
              <w:rPr>
                <w:rFonts w:asciiTheme="majorHAnsi" w:hAnsiTheme="majorHAnsi"/>
                <w:b/>
                <w:sz w:val="20"/>
              </w:rPr>
              <w:t>scription</w:t>
            </w:r>
            <w:proofErr w:type="gramStart"/>
            <w:r w:rsidR="007C778C" w:rsidRPr="00B41D98">
              <w:rPr>
                <w:rFonts w:asciiTheme="majorHAnsi" w:hAnsiTheme="majorHAnsi"/>
                <w:b/>
                <w:sz w:val="20"/>
              </w:rPr>
              <w:t xml:space="preserve">:  </w:t>
            </w:r>
            <w:r w:rsidR="007C778C" w:rsidRPr="00B41D98">
              <w:rPr>
                <w:rFonts w:asciiTheme="majorHAnsi" w:hAnsiTheme="majorHAnsi"/>
                <w:sz w:val="20"/>
              </w:rPr>
              <w:t>(</w:t>
            </w:r>
            <w:proofErr w:type="gramEnd"/>
            <w:r w:rsidR="0085693A" w:rsidRPr="00B41D98">
              <w:rPr>
                <w:rFonts w:asciiTheme="majorHAnsi" w:hAnsiTheme="majorHAnsi"/>
                <w:sz w:val="20"/>
              </w:rPr>
              <w:t>Expand to o</w:t>
            </w:r>
            <w:r w:rsidR="0047018B" w:rsidRPr="00B41D98">
              <w:rPr>
                <w:rFonts w:asciiTheme="majorHAnsi" w:hAnsiTheme="majorHAnsi"/>
                <w:sz w:val="20"/>
              </w:rPr>
              <w:t>ne page</w:t>
            </w:r>
            <w:r w:rsidR="007C778C" w:rsidRPr="00B41D98">
              <w:rPr>
                <w:rFonts w:asciiTheme="majorHAnsi" w:hAnsiTheme="majorHAnsi"/>
                <w:sz w:val="20"/>
              </w:rPr>
              <w:t xml:space="preserve"> maximum)</w:t>
            </w:r>
          </w:p>
        </w:tc>
      </w:tr>
      <w:tr w:rsidR="00051109" w14:paraId="2049A9B5" w14:textId="77777777" w:rsidTr="002E6658">
        <w:trPr>
          <w:cantSplit/>
          <w:trHeight w:val="2271"/>
        </w:trPr>
        <w:tc>
          <w:tcPr>
            <w:tcW w:w="9039" w:type="dxa"/>
            <w:tcBorders>
              <w:top w:val="single" w:sz="4" w:space="0" w:color="auto"/>
              <w:left w:val="single" w:sz="4" w:space="0" w:color="auto"/>
              <w:bottom w:val="single" w:sz="4" w:space="0" w:color="auto"/>
              <w:right w:val="single" w:sz="4" w:space="0" w:color="auto"/>
            </w:tcBorders>
          </w:tcPr>
          <w:p w14:paraId="3818B970" w14:textId="77777777" w:rsidR="007C778C" w:rsidRPr="00B25E48" w:rsidRDefault="007C778C" w:rsidP="006125B4">
            <w:pPr>
              <w:rPr>
                <w:rFonts w:ascii="Helvetica" w:hAnsi="Helvetica"/>
                <w:bCs/>
                <w:i/>
                <w:color w:val="A6A6A6" w:themeColor="background1" w:themeShade="A6"/>
                <w:sz w:val="20"/>
              </w:rPr>
            </w:pPr>
            <w:r w:rsidRPr="00B25E48">
              <w:rPr>
                <w:rFonts w:ascii="Helvetica" w:hAnsi="Helvetica"/>
                <w:bCs/>
                <w:i/>
                <w:color w:val="A6A6A6" w:themeColor="background1" w:themeShade="A6"/>
                <w:sz w:val="20"/>
              </w:rPr>
              <w:t>De</w:t>
            </w:r>
            <w:r w:rsidR="00C908F8" w:rsidRPr="00B25E48">
              <w:rPr>
                <w:rFonts w:ascii="Helvetica" w:hAnsi="Helvetica"/>
                <w:bCs/>
                <w:i/>
                <w:color w:val="A6A6A6" w:themeColor="background1" w:themeShade="A6"/>
                <w:sz w:val="20"/>
              </w:rPr>
              <w:t xml:space="preserve">scribe </w:t>
            </w:r>
            <w:r w:rsidRPr="00B25E48">
              <w:rPr>
                <w:rFonts w:ascii="Helvetica" w:hAnsi="Helvetica"/>
                <w:bCs/>
                <w:i/>
                <w:color w:val="A6A6A6" w:themeColor="background1" w:themeShade="A6"/>
                <w:sz w:val="20"/>
              </w:rPr>
              <w:t xml:space="preserve">your project.  </w:t>
            </w:r>
            <w:r w:rsidRPr="00B25E48">
              <w:rPr>
                <w:rFonts w:ascii="Helvetica" w:hAnsi="Helvetica"/>
                <w:i/>
                <w:color w:val="A6A6A6" w:themeColor="background1" w:themeShade="A6"/>
                <w:sz w:val="20"/>
              </w:rPr>
              <w:t>Questions that you should answer are:</w:t>
            </w:r>
          </w:p>
          <w:p w14:paraId="19ADF932" w14:textId="6FA305B7" w:rsidR="006D1078" w:rsidRPr="006D1078" w:rsidRDefault="006D1078" w:rsidP="00CB1C0E">
            <w:pPr>
              <w:numPr>
                <w:ilvl w:val="1"/>
                <w:numId w:val="14"/>
              </w:numPr>
              <w:tabs>
                <w:tab w:val="clear" w:pos="1134"/>
                <w:tab w:val="num" w:pos="567"/>
              </w:tabs>
              <w:ind w:left="567"/>
              <w:jc w:val="both"/>
              <w:rPr>
                <w:rFonts w:ascii="Helvetica" w:hAnsi="Helvetica"/>
                <w:i/>
                <w:color w:val="A6A6A6" w:themeColor="background1" w:themeShade="A6"/>
                <w:sz w:val="20"/>
              </w:rPr>
            </w:pPr>
            <w:r w:rsidRPr="00B25E48">
              <w:rPr>
                <w:rFonts w:ascii="Helvetica" w:hAnsi="Helvetica"/>
                <w:i/>
                <w:color w:val="A6A6A6" w:themeColor="background1" w:themeShade="A6"/>
                <w:sz w:val="20"/>
              </w:rPr>
              <w:t>What problem is being addressed?</w:t>
            </w:r>
          </w:p>
          <w:p w14:paraId="468B6B9D" w14:textId="70DA586F" w:rsidR="00C908F8" w:rsidRDefault="00F641C4" w:rsidP="00CB1C0E">
            <w:pPr>
              <w:rPr>
                <w:lang w:eastAsia="en-AU"/>
              </w:rPr>
            </w:pPr>
            <w:r>
              <w:rPr>
                <w:lang w:eastAsia="en-AU"/>
              </w:rPr>
              <w:t xml:space="preserve">Stepper motors have become a </w:t>
            </w:r>
            <w:r w:rsidR="0024348F">
              <w:rPr>
                <w:lang w:eastAsia="en-AU"/>
              </w:rPr>
              <w:t xml:space="preserve">common component used </w:t>
            </w:r>
            <w:r w:rsidR="00014830">
              <w:rPr>
                <w:lang w:eastAsia="en-AU"/>
              </w:rPr>
              <w:t>in position</w:t>
            </w:r>
            <w:r w:rsidR="004C7E11">
              <w:rPr>
                <w:lang w:eastAsia="en-AU"/>
              </w:rPr>
              <w:t>ing</w:t>
            </w:r>
            <w:r w:rsidR="00014830">
              <w:rPr>
                <w:lang w:eastAsia="en-AU"/>
              </w:rPr>
              <w:t xml:space="preserve"> systems</w:t>
            </w:r>
            <w:r w:rsidR="0024348F">
              <w:rPr>
                <w:lang w:eastAsia="en-AU"/>
              </w:rPr>
              <w:t xml:space="preserve"> in many applications such as </w:t>
            </w:r>
            <w:r w:rsidR="006653DC">
              <w:rPr>
                <w:lang w:eastAsia="en-AU"/>
              </w:rPr>
              <w:t xml:space="preserve">micro-surgical operations in the </w:t>
            </w:r>
            <w:r w:rsidR="0024348F">
              <w:rPr>
                <w:lang w:eastAsia="en-AU"/>
              </w:rPr>
              <w:t>medical</w:t>
            </w:r>
            <w:r w:rsidR="006653DC">
              <w:rPr>
                <w:lang w:eastAsia="en-AU"/>
              </w:rPr>
              <w:t xml:space="preserve"> industry </w:t>
            </w:r>
            <w:r w:rsidR="006653DC">
              <w:rPr>
                <w:lang w:eastAsia="en-AU"/>
              </w:rPr>
              <w:fldChar w:fldCharType="begin"/>
            </w:r>
            <w:r w:rsidR="006653DC">
              <w:rPr>
                <w:lang w:eastAsia="en-AU"/>
              </w:rPr>
              <w:instrText xml:space="preserve"> ADDIN EN.CITE &lt;EndNote&gt;&lt;Cite&gt;&lt;Author&gt;Raji&lt;/Author&gt;&lt;Year&gt;2018&lt;/Year&gt;&lt;RecNum&gt;1&lt;/RecNum&gt;&lt;DisplayText&gt;[1]&lt;/DisplayText&gt;&lt;record&gt;&lt;rec-number&gt;1&lt;/rec-number&gt;&lt;foreign-keys&gt;&lt;key app="EN" db-id="p5r92x5wtevd2ke50fb592eve90zpr9srtve" timestamp="1533713166"&gt;1&lt;/key&gt;&lt;/foreign-keys&gt;&lt;ref-type name="Journal Article"&gt;17&lt;/ref-type&gt;&lt;contributors&gt;&lt;authors&gt;&lt;author&gt;Raji, Mordecai&lt;/author&gt;&lt;author&gt;Shokanbi, Akeem&lt;/author&gt;&lt;author&gt;Monday, Happy&lt;/author&gt;&lt;/authors&gt;&lt;/contributors&gt;&lt;titles&gt;&lt;title&gt;Design of Ultra-low-end Controllers for Efficient Stepper Motor Control&lt;/title&gt;&lt;secondary-title&gt;MATEC Web Conf.&lt;/secondary-title&gt;&lt;/titles&gt;&lt;periodical&gt;&lt;full-title&gt;MATEC Web Conf.&lt;/full-title&gt;&lt;/periodical&gt;&lt;pages&gt;02003&lt;/pages&gt;&lt;volume&gt;160&lt;/volume&gt;&lt;dates&gt;&lt;year&gt;2018&lt;/year&gt;&lt;/dates&gt;&lt;urls&gt;&lt;related-urls&gt;&lt;url&gt;https://doi.org/10.1051/matecconf/201816002003&lt;/url&gt;&lt;/related-urls&gt;&lt;/urls&gt;&lt;/record&gt;&lt;/Cite&gt;&lt;/EndNote&gt;</w:instrText>
            </w:r>
            <w:r w:rsidR="006653DC">
              <w:rPr>
                <w:lang w:eastAsia="en-AU"/>
              </w:rPr>
              <w:fldChar w:fldCharType="separate"/>
            </w:r>
            <w:r w:rsidR="006653DC">
              <w:rPr>
                <w:noProof/>
                <w:lang w:eastAsia="en-AU"/>
              </w:rPr>
              <w:t>[1]</w:t>
            </w:r>
            <w:r w:rsidR="006653DC">
              <w:rPr>
                <w:lang w:eastAsia="en-AU"/>
              </w:rPr>
              <w:fldChar w:fldCharType="end"/>
            </w:r>
            <w:r w:rsidR="006653DC">
              <w:rPr>
                <w:lang w:eastAsia="en-AU"/>
              </w:rPr>
              <w:t>, the movements of fuel elements in nuclear engineering</w:t>
            </w:r>
            <w:r w:rsidR="00CE5D7E">
              <w:rPr>
                <w:lang w:eastAsia="en-AU"/>
              </w:rPr>
              <w:t xml:space="preserve"> </w:t>
            </w:r>
            <w:r w:rsidR="00CE5D7E">
              <w:rPr>
                <w:lang w:eastAsia="en-AU"/>
              </w:rPr>
              <w:fldChar w:fldCharType="begin">
                <w:fldData xml:space="preserve">PEVuZE5vdGU+PENpdGU+PFllYXI+MjAxNzwvWWVhcj48UmVjTnVtPjQ8L1JlY051bT48RGlzcGxh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</w:fldData>
              </w:fldChar>
            </w:r>
            <w:r w:rsidR="00E774BE">
              <w:rPr>
                <w:lang w:eastAsia="en-AU"/>
              </w:rPr>
              <w:instrText xml:space="preserve"> ADDIN EN.CITE </w:instrText>
            </w:r>
            <w:r w:rsidR="00E774BE">
              <w:rPr>
                <w:lang w:eastAsia="en-AU"/>
              </w:rPr>
              <w:fldChar w:fldCharType="begin">
                <w:fldData xml:space="preserve">PEVuZE5vdGU+PENpdGU+PFllYXI+MjAxNzwvWWVhcj48UmVjTnVtPjQ8L1JlY051bT48RGlzcGxh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</w:fldData>
              </w:fldChar>
            </w:r>
            <w:r w:rsidR="00E774BE">
              <w:rPr>
                <w:lang w:eastAsia="en-AU"/>
              </w:rPr>
              <w:instrText xml:space="preserve"> ADDIN EN.CITE.DATA </w:instrText>
            </w:r>
            <w:r w:rsidR="00E774BE">
              <w:rPr>
                <w:lang w:eastAsia="en-AU"/>
              </w:rPr>
            </w:r>
            <w:r w:rsidR="00E774BE">
              <w:rPr>
                <w:lang w:eastAsia="en-AU"/>
              </w:rPr>
              <w:fldChar w:fldCharType="end"/>
            </w:r>
            <w:r w:rsidR="00CE5D7E">
              <w:rPr>
                <w:lang w:eastAsia="en-AU"/>
              </w:rPr>
              <w:fldChar w:fldCharType="separate"/>
            </w:r>
            <w:r w:rsidR="00CE5D7E">
              <w:rPr>
                <w:noProof/>
                <w:lang w:eastAsia="en-AU"/>
              </w:rPr>
              <w:t>[2]</w:t>
            </w:r>
            <w:r w:rsidR="00CE5D7E">
              <w:rPr>
                <w:lang w:eastAsia="en-AU"/>
              </w:rPr>
              <w:fldChar w:fldCharType="end"/>
            </w:r>
            <w:r w:rsidR="006653DC">
              <w:rPr>
                <w:lang w:eastAsia="en-AU"/>
              </w:rPr>
              <w:t xml:space="preserve">, </w:t>
            </w:r>
            <w:r w:rsidR="00CE5D7E">
              <w:rPr>
                <w:lang w:eastAsia="en-AU"/>
              </w:rPr>
              <w:t>as well as various other</w:t>
            </w:r>
            <w:r w:rsidR="00B0484E">
              <w:rPr>
                <w:lang w:eastAsia="en-AU"/>
              </w:rPr>
              <w:t xml:space="preserve"> </w:t>
            </w:r>
            <w:r w:rsidR="0024348F">
              <w:rPr>
                <w:lang w:eastAsia="en-AU"/>
              </w:rPr>
              <w:t>industria</w:t>
            </w:r>
            <w:r w:rsidR="00306642">
              <w:rPr>
                <w:lang w:eastAsia="en-AU"/>
              </w:rPr>
              <w:t>l applications</w:t>
            </w:r>
            <w:r w:rsidR="0024348F">
              <w:rPr>
                <w:lang w:eastAsia="en-AU"/>
              </w:rPr>
              <w:t xml:space="preserve">. The decision to use stepper motors over traditional DC/AC motors are largely </w:t>
            </w:r>
            <w:r w:rsidR="00014830">
              <w:rPr>
                <w:lang w:eastAsia="en-AU"/>
              </w:rPr>
              <w:t>d</w:t>
            </w:r>
            <w:r w:rsidR="0024348F">
              <w:rPr>
                <w:lang w:eastAsia="en-AU"/>
              </w:rPr>
              <w:t xml:space="preserve">ue to their accurate position, speed and motion </w:t>
            </w:r>
            <w:r w:rsidR="004C7E11" w:rsidRPr="0079763B">
              <w:rPr>
                <w:noProof/>
                <w:lang w:eastAsia="en-AU"/>
              </w:rPr>
              <w:t xml:space="preserve">control </w:t>
            </w:r>
            <w:r w:rsidR="0079763B" w:rsidRPr="0079763B">
              <w:rPr>
                <w:noProof/>
                <w:lang w:eastAsia="en-AU"/>
              </w:rPr>
              <w:fldChar w:fldCharType="begin"/>
            </w:r>
            <w:r w:rsidR="0079763B">
              <w:rPr>
                <w:noProof/>
                <w:lang w:eastAsia="en-AU"/>
              </w:rPr>
              <w:instrText xml:space="preserve"> ADDIN EN.CITE &lt;EndNote&gt;&lt;Cite&gt;&lt;Author&gt;Raji&lt;/Author&gt;&lt;Year&gt;2018&lt;/Year&gt;&lt;RecNum&gt;1&lt;/RecNum&gt;&lt;DisplayText&gt;[1]&lt;/DisplayText&gt;&lt;record&gt;&lt;rec-number&gt;1&lt;/rec-number&gt;&lt;foreign-keys&gt;&lt;key app="EN" db-id="p5r92x5wtevd2ke50fb592eve90zpr9srtve" timestamp="1533713166"&gt;1&lt;/key&gt;&lt;/foreign-keys&gt;&lt;ref-type name="Journal Article"&gt;17&lt;/ref-type&gt;&lt;contributors&gt;&lt;authors&gt;&lt;author&gt;Raji, Mordecai&lt;/author&gt;&lt;author&gt;Shokanbi, Akeem&lt;/author&gt;&lt;author&gt;Monday, Happy&lt;/author&gt;&lt;/authors&gt;&lt;/contributors&gt;&lt;titles&gt;&lt;title&gt;Design of Ultra-low-end Controllers for Efficient Stepper Motor Control&lt;/title&gt;&lt;secondary-title&gt;MATEC Web Conf.&lt;/secondary-title&gt;&lt;/titles&gt;&lt;periodical&gt;&lt;full-title&gt;MATEC Web Conf.&lt;/full-title&gt;&lt;/periodical&gt;&lt;pages&gt;02003&lt;/pages&gt;&lt;volume&gt;160&lt;/volume&gt;&lt;dates&gt;&lt;year&gt;2018&lt;/year&gt;&lt;/dates&gt;&lt;urls&gt;&lt;related-urls&gt;&lt;url&gt;https://doi.org/10.1051/matecconf/201816002003&lt;/url&gt;&lt;/related-urls&gt;&lt;/urls&gt;&lt;/record&gt;&lt;/Cite&gt;&lt;/EndNote&gt;</w:instrText>
            </w:r>
            <w:r w:rsidR="0079763B" w:rsidRPr="0079763B">
              <w:rPr>
                <w:noProof/>
                <w:lang w:eastAsia="en-AU"/>
              </w:rPr>
              <w:fldChar w:fldCharType="separate"/>
            </w:r>
            <w:r w:rsidR="0079763B">
              <w:rPr>
                <w:noProof/>
                <w:lang w:eastAsia="en-AU"/>
              </w:rPr>
              <w:t>[1]</w:t>
            </w:r>
            <w:r w:rsidR="0079763B" w:rsidRPr="0079763B">
              <w:rPr>
                <w:noProof/>
                <w:lang w:eastAsia="en-AU"/>
              </w:rPr>
              <w:fldChar w:fldCharType="end"/>
            </w:r>
            <w:r w:rsidR="0024348F" w:rsidRPr="0079763B">
              <w:rPr>
                <w:noProof/>
                <w:lang w:eastAsia="en-AU"/>
              </w:rPr>
              <w:t>.</w:t>
            </w:r>
            <w:r w:rsidR="0024348F">
              <w:rPr>
                <w:lang w:eastAsia="en-AU"/>
              </w:rPr>
              <w:t xml:space="preserve">  </w:t>
            </w:r>
            <w:r w:rsidR="00014830">
              <w:rPr>
                <w:lang w:eastAsia="en-AU"/>
              </w:rPr>
              <w:t xml:space="preserve">Stepper motors, being brushless motors, require </w:t>
            </w:r>
            <w:r w:rsidR="001C2FC4" w:rsidRPr="00AB4076">
              <w:rPr>
                <w:noProof/>
                <w:lang w:eastAsia="en-AU"/>
              </w:rPr>
              <w:t>a H-bridge</w:t>
            </w:r>
            <w:r w:rsidR="001C2FC4">
              <w:rPr>
                <w:lang w:eastAsia="en-AU"/>
              </w:rPr>
              <w:t xml:space="preserve"> circuit to achieve motion with digital signals controlling the switching of the MOSFETs to</w:t>
            </w:r>
            <w:r w:rsidR="00FA5A68">
              <w:rPr>
                <w:lang w:eastAsia="en-AU"/>
              </w:rPr>
              <w:t xml:space="preserve"> energise the stator coils</w:t>
            </w:r>
            <w:r w:rsidR="001C2FC4">
              <w:rPr>
                <w:lang w:eastAsia="en-AU"/>
              </w:rPr>
              <w:t>. Although this current chopping is generally the most efficient way of driving stepper motors</w:t>
            </w:r>
            <w:r w:rsidR="00E97742">
              <w:rPr>
                <w:lang w:eastAsia="en-AU"/>
              </w:rPr>
              <w:t xml:space="preserve"> </w:t>
            </w:r>
            <w:r w:rsidR="00E97742">
              <w:rPr>
                <w:lang w:eastAsia="en-AU"/>
              </w:rPr>
              <w:fldChar w:fldCharType="begin"/>
            </w:r>
            <w:r w:rsidR="00E97742">
              <w:rPr>
                <w:lang w:eastAsia="en-AU"/>
              </w:rPr>
              <w:instrText xml:space="preserve"> ADDIN EN.CITE &lt;EndNote&gt;&lt;Cite&gt;&lt;Author&gt;Dababneh&lt;/Author&gt;&lt;Year&gt;2013&lt;/Year&gt;&lt;RecNum&gt;5&lt;/RecNum&gt;&lt;DisplayText&gt;[3]&lt;/DisplayText&gt;&lt;record&gt;&lt;rec-number&gt;5&lt;/rec-number&gt;&lt;foreign-keys&gt;&lt;key app="EN" db-id="p5r92x5wtevd2ke50fb592eve90zpr9srtve" timestamp="1533969232"&gt;5&lt;/key&gt;&lt;/foreign-keys&gt;&lt;ref-type name="Journal Article"&gt;17&lt;/ref-type&gt;&lt;contributors&gt;&lt;authors&gt;&lt;author&gt;Dababneh, Maher&lt;/author&gt;&lt;author&gt;Emar, Walid&lt;/author&gt;&lt;author&gt;TTrad, Issam&lt;/author&gt;&lt;/authors&gt;&lt;/contributors&gt;&lt;titles&gt;&lt;title&gt;Chopper Control of a Bipolar Stepper Motor&lt;/title&gt;&lt;secondary-title&gt;International Journal of Engineering&lt;/secondary-title&gt;&lt;/titles&gt;&lt;periodical&gt;&lt;full-title&gt;International Journal of Engineering&lt;/full-title&gt;&lt;/periodical&gt;&lt;pages&gt;61-73&lt;/pages&gt;&lt;volume&gt;7&lt;/volume&gt;&lt;number&gt;2&lt;/number&gt;&lt;dates&gt;&lt;year&gt;2013&lt;/year&gt;&lt;/dates&gt;&lt;urls&gt;&lt;/urls&gt;&lt;/record&gt;&lt;/Cite&gt;&lt;/EndNote&gt;</w:instrText>
            </w:r>
            <w:r w:rsidR="00E97742">
              <w:rPr>
                <w:lang w:eastAsia="en-AU"/>
              </w:rPr>
              <w:fldChar w:fldCharType="separate"/>
            </w:r>
            <w:r w:rsidR="00E97742">
              <w:rPr>
                <w:noProof/>
                <w:lang w:eastAsia="en-AU"/>
              </w:rPr>
              <w:t>[3]</w:t>
            </w:r>
            <w:r w:rsidR="00E97742">
              <w:rPr>
                <w:lang w:eastAsia="en-AU"/>
              </w:rPr>
              <w:fldChar w:fldCharType="end"/>
            </w:r>
            <w:r w:rsidR="00E97742">
              <w:rPr>
                <w:lang w:eastAsia="en-AU"/>
              </w:rPr>
              <w:t>,</w:t>
            </w:r>
            <w:r w:rsidR="001C2FC4">
              <w:rPr>
                <w:lang w:eastAsia="en-AU"/>
              </w:rPr>
              <w:t xml:space="preserve"> it induces audio</w:t>
            </w:r>
            <w:r w:rsidR="00E4021B">
              <w:rPr>
                <w:lang w:eastAsia="en-AU"/>
              </w:rPr>
              <w:t>-frequency</w:t>
            </w:r>
            <w:r w:rsidR="001C2FC4">
              <w:rPr>
                <w:lang w:eastAsia="en-AU"/>
              </w:rPr>
              <w:t xml:space="preserve"> noise due to the constant energisation and de-energisation of the </w:t>
            </w:r>
            <w:r w:rsidR="00FA5A68">
              <w:rPr>
                <w:lang w:eastAsia="en-AU"/>
              </w:rPr>
              <w:t>stator</w:t>
            </w:r>
            <w:r w:rsidR="001C2FC4">
              <w:rPr>
                <w:lang w:eastAsia="en-AU"/>
              </w:rPr>
              <w:t xml:space="preserve"> coils. This project will evaluate the option</w:t>
            </w:r>
            <w:r w:rsidR="00E97742">
              <w:rPr>
                <w:lang w:eastAsia="en-AU"/>
              </w:rPr>
              <w:t>s</w:t>
            </w:r>
            <w:r w:rsidR="001C2FC4">
              <w:rPr>
                <w:lang w:eastAsia="en-AU"/>
              </w:rPr>
              <w:t xml:space="preserve"> to reduce this audio noise.</w:t>
            </w:r>
          </w:p>
          <w:p w14:paraId="504D7266" w14:textId="462A913D" w:rsidR="005F1B2C" w:rsidRDefault="005F1B2C" w:rsidP="00CB1C0E">
            <w:pPr>
              <w:rPr>
                <w:lang w:eastAsia="en-AU"/>
              </w:rPr>
            </w:pPr>
          </w:p>
          <w:p w14:paraId="013B1797" w14:textId="28372EAC" w:rsidR="00485295" w:rsidRDefault="00E40D31" w:rsidP="00B47E27">
            <w:pPr>
              <w:jc w:val="both"/>
              <w:rPr>
                <w:noProof/>
                <w:lang w:eastAsia="en-AU"/>
              </w:rPr>
            </w:pPr>
            <w:r>
              <w:rPr>
                <w:lang w:eastAsia="en-AU"/>
              </w:rPr>
              <w:t>Traditional stepper motor controllers use a current controlled chopper design</w:t>
            </w:r>
            <w:r w:rsidR="00855C78">
              <w:rPr>
                <w:lang w:eastAsia="en-AU"/>
              </w:rPr>
              <w:t xml:space="preserve"> </w:t>
            </w:r>
            <w:r w:rsidR="00E00D28">
              <w:rPr>
                <w:lang w:eastAsia="en-AU"/>
              </w:rPr>
              <w:fldChar w:fldCharType="begin"/>
            </w:r>
            <w:r w:rsidR="00E00D28">
              <w:rPr>
                <w:lang w:eastAsia="en-AU"/>
              </w:rPr>
              <w:instrText xml:space="preserve"> ADDIN EN.CITE &lt;EndNote&gt;&lt;Cite&gt;&lt;Author&gt;Control&lt;/Author&gt;&lt;Year&gt;2015&lt;/Year&gt;&lt;RecNum&gt;3&lt;/RecNum&gt;&lt;DisplayText&gt;[4]&lt;/DisplayText&gt;&lt;record&gt;&lt;rec-number&gt;3&lt;/rec-number&gt;&lt;foreign-keys&gt;&lt;key app="EN" db-id="p5r92x5wtevd2ke50fb592eve90zpr9srtve" timestamp="1533959404"&gt;3&lt;/key&gt;&lt;/foreign-keys&gt;&lt;ref-type name="Journal Article"&gt;17&lt;/ref-type&gt;&lt;contributors&gt;&lt;authors&gt;&lt;author&gt;Trinamic Motion Control&lt;/author&gt;&lt;/authors&gt;&lt;/contributors&gt;&lt;titles&gt;&lt;title&gt;Application Note 21&lt;/title&gt;&lt;/titles&gt;&lt;number&gt;1.01&lt;/number&gt;&lt;dates&gt;&lt;year&gt;2015&lt;/year&gt;&lt;/dates&gt;&lt;urls&gt;&lt;/urls&gt;&lt;/record&gt;&lt;/Cite&gt;&lt;/EndNote&gt;</w:instrText>
            </w:r>
            <w:r w:rsidR="00E00D28">
              <w:rPr>
                <w:lang w:eastAsia="en-AU"/>
              </w:rPr>
              <w:fldChar w:fldCharType="separate"/>
            </w:r>
            <w:r w:rsidR="00E00D28">
              <w:rPr>
                <w:noProof/>
                <w:lang w:eastAsia="en-AU"/>
              </w:rPr>
              <w:t>[4]</w:t>
            </w:r>
            <w:r w:rsidR="00E00D28">
              <w:rPr>
                <w:lang w:eastAsia="en-AU"/>
              </w:rPr>
              <w:fldChar w:fldCharType="end"/>
            </w:r>
            <w:r w:rsidR="00E00D28">
              <w:rPr>
                <w:lang w:eastAsia="en-AU"/>
              </w:rPr>
              <w:t xml:space="preserve"> as it produces maximum velocity, torque and motor resonance dampening while minimising power loss</w:t>
            </w:r>
            <w:r w:rsidR="00EB0873">
              <w:rPr>
                <w:lang w:eastAsia="en-AU"/>
              </w:rPr>
              <w:t xml:space="preserve"> and</w:t>
            </w:r>
            <w:r w:rsidR="00E00D28">
              <w:rPr>
                <w:lang w:eastAsia="en-AU"/>
              </w:rPr>
              <w:t xml:space="preserve"> maintaining high performance for a wide range of velocities </w:t>
            </w:r>
            <w:r w:rsidR="00E00D28">
              <w:rPr>
                <w:lang w:eastAsia="en-AU"/>
              </w:rPr>
              <w:fldChar w:fldCharType="begin"/>
            </w:r>
            <w:r w:rsidR="00E00D28">
              <w:rPr>
                <w:lang w:eastAsia="en-AU"/>
              </w:rPr>
              <w:instrText xml:space="preserve"> ADDIN EN.CITE &lt;EndNote&gt;&lt;Cite&gt;&lt;Author&gt;Trinamic&lt;/Author&gt;&lt;Year&gt;2012&lt;/Year&gt;&lt;RecNum&gt;9&lt;/RecNum&gt;&lt;DisplayText&gt;[5]&lt;/DisplayText&gt;&lt;record&gt;&lt;rec-number&gt;9&lt;/rec-number&gt;&lt;foreign-keys&gt;&lt;key app="EN" db-id="p5r92x5wtevd2ke50fb592eve90zpr9srtve" timestamp="1533989198"&gt;9&lt;/key&gt;&lt;/foreign-keys&gt;&lt;ref-type name="Journal Article"&gt;17&lt;/ref-type&gt;&lt;contributors&gt;&lt;authors&gt;&lt;author&gt;Trinamic&lt;/author&gt;&lt;/authors&gt;&lt;/contributors&gt;&lt;titles&gt;&lt;title&gt;Application note: Realizing a low noise PWM chopper &lt;/title&gt;&lt;/titles&gt;&lt;number&gt;0.1&lt;/number&gt;&lt;dates&gt;&lt;year&gt;2012&lt;/year&gt;&lt;/dates&gt;&lt;urls&gt;&lt;/urls&gt;&lt;/record&gt;&lt;/Cite&gt;&lt;/EndNote&gt;</w:instrText>
            </w:r>
            <w:r w:rsidR="00E00D28">
              <w:rPr>
                <w:lang w:eastAsia="en-AU"/>
              </w:rPr>
              <w:fldChar w:fldCharType="separate"/>
            </w:r>
            <w:r w:rsidR="00E00D28">
              <w:rPr>
                <w:noProof/>
                <w:lang w:eastAsia="en-AU"/>
              </w:rPr>
              <w:t>[5]</w:t>
            </w:r>
            <w:r w:rsidR="00E00D28">
              <w:rPr>
                <w:lang w:eastAsia="en-AU"/>
              </w:rPr>
              <w:fldChar w:fldCharType="end"/>
            </w:r>
            <w:r w:rsidR="00006D20">
              <w:rPr>
                <w:lang w:eastAsia="en-AU"/>
              </w:rPr>
              <w:t xml:space="preserve">. </w:t>
            </w:r>
            <w:r w:rsidR="006B3048">
              <w:rPr>
                <w:noProof/>
                <w:lang w:eastAsia="en-AU"/>
              </w:rPr>
              <w:t>Small vari</w:t>
            </w:r>
            <w:r w:rsidR="00FA2ACB">
              <w:rPr>
                <w:noProof/>
                <w:lang w:eastAsia="en-AU"/>
              </w:rPr>
              <w:t>a</w:t>
            </w:r>
            <w:r w:rsidR="006B3048">
              <w:rPr>
                <w:noProof/>
                <w:lang w:eastAsia="en-AU"/>
              </w:rPr>
              <w:t xml:space="preserve">tions in coil currents cause </w:t>
            </w:r>
            <w:r w:rsidR="00FB7C37">
              <w:rPr>
                <w:noProof/>
                <w:lang w:eastAsia="en-AU"/>
              </w:rPr>
              <w:t>eddy currents within the motor stator</w:t>
            </w:r>
            <w:r w:rsidR="004729AC">
              <w:rPr>
                <w:noProof/>
                <w:lang w:eastAsia="en-AU"/>
              </w:rPr>
              <w:t xml:space="preserve"> </w:t>
            </w:r>
            <w:r w:rsidR="004729AC">
              <w:rPr>
                <w:noProof/>
                <w:lang w:eastAsia="en-AU"/>
              </w:rPr>
              <w:fldChar w:fldCharType="begin"/>
            </w:r>
            <w:r w:rsidR="004729AC">
              <w:rPr>
                <w:noProof/>
                <w:lang w:eastAsia="en-AU"/>
              </w:rPr>
              <w:instrText xml:space="preserve"> ADDIN EN.CITE &lt;EndNote&gt;&lt;Cite&gt;&lt;Author&gt;Chen&lt;/Author&gt;&lt;Year&gt;2014&lt;/Year&gt;&lt;RecNum&gt;10&lt;/RecNum&gt;&lt;DisplayText&gt;[6]&lt;/DisplayText&gt;&lt;record&gt;&lt;rec-number&gt;10&lt;/rec-number&gt;&lt;foreign-keys&gt;&lt;key app="EN" db-id="p5r92x5wtevd2ke50fb592eve90zpr9srtve" timestamp="1534035533"&gt;10&lt;/key&gt;&lt;/foreign-keys&gt;&lt;ref-type name="Conference Proceedings"&gt;10&lt;/ref-type&gt;&lt;contributors&gt;&lt;authors&gt;&lt;author&gt;Chen, Chen&lt;/author&gt;&lt;author&gt;Youlong, Wang&lt;/author&gt;&lt;/authors&gt;&lt;/contributors&gt;&lt;titles&gt;&lt;title&gt;Analysis of the impact of current ripple on the eddy current loss of axial-flux permanent magnet motor&lt;/title&gt;&lt;secondary-title&gt;2014 IEEE Conference and Expo Transportation Electrification Asia-Pacific (ITEC Asia-Pacific)&lt;/secondary-title&gt;&lt;alt-title&gt;2014 IEEE Conference and Expo Transportation Electrification Asia-Pacific (ITEC Asia-Pacific)&lt;/alt-title&gt;&lt;/titles&gt;&lt;pages&gt;1-5&lt;/pages&gt;&lt;keywords&gt;&lt;keyword&gt;eddy current losses&lt;/keyword&gt;&lt;keyword&gt;finite element analysis&lt;/keyword&gt;&lt;keyword&gt;permanent magnet motors&lt;/keyword&gt;&lt;keyword&gt;eddy current loss&lt;/keyword&gt;&lt;keyword&gt;axial-flux permanent magnet motor&lt;/keyword&gt;&lt;keyword&gt;AFPM&lt;/keyword&gt;&lt;keyword&gt;PWM ripple current&lt;/keyword&gt;&lt;keyword&gt;ideal sine current&lt;/keyword&gt;&lt;keyword&gt;FEA&lt;/keyword&gt;&lt;keyword&gt;analytic formulas&lt;/keyword&gt;&lt;keyword&gt;efficiency map&lt;/keyword&gt;&lt;keyword&gt;Eddy currents&lt;/keyword&gt;&lt;keyword&gt;Windings&lt;/keyword&gt;&lt;keyword&gt;Pulse width modulation&lt;/keyword&gt;&lt;keyword&gt;Barium&lt;/keyword&gt;&lt;keyword&gt;Magnetic cores&lt;/keyword&gt;&lt;keyword&gt;Magnetic losses&lt;/keyword&gt;&lt;/keywords&gt;&lt;dates&gt;&lt;year&gt;2014&lt;/year&gt;&lt;pub-dates&gt;&lt;date&gt;31 Aug.-3 Sept. 2014&lt;/date&gt;&lt;/pub-dates&gt;&lt;/dates&gt;&lt;urls&gt;&lt;/urls&gt;&lt;electronic-resource-num&gt;10.1109/ITEC-AP.2014.6940668&lt;/electronic-resource-num&gt;&lt;/record&gt;&lt;/Cite&gt;&lt;/EndNote&gt;</w:instrText>
            </w:r>
            <w:r w:rsidR="004729AC">
              <w:rPr>
                <w:noProof/>
                <w:lang w:eastAsia="en-AU"/>
              </w:rPr>
              <w:fldChar w:fldCharType="separate"/>
            </w:r>
            <w:r w:rsidR="004729AC">
              <w:rPr>
                <w:noProof/>
                <w:lang w:eastAsia="en-AU"/>
              </w:rPr>
              <w:t>[6]</w:t>
            </w:r>
            <w:r w:rsidR="004729AC">
              <w:rPr>
                <w:noProof/>
                <w:lang w:eastAsia="en-AU"/>
              </w:rPr>
              <w:fldChar w:fldCharType="end"/>
            </w:r>
            <w:r w:rsidR="00FB7C37">
              <w:rPr>
                <w:noProof/>
                <w:lang w:eastAsia="en-AU"/>
              </w:rPr>
              <w:t xml:space="preserve"> </w:t>
            </w:r>
            <w:r w:rsidR="00485295">
              <w:rPr>
                <w:noProof/>
                <w:lang w:eastAsia="en-AU"/>
              </w:rPr>
              <w:t xml:space="preserve">causing increased power dissipation and </w:t>
            </w:r>
            <w:r w:rsidR="00AD525D" w:rsidRPr="00AB4076">
              <w:rPr>
                <w:noProof/>
                <w:lang w:eastAsia="en-AU"/>
              </w:rPr>
              <w:t>high</w:t>
            </w:r>
            <w:r w:rsidR="00AB4076">
              <w:rPr>
                <w:noProof/>
                <w:lang w:eastAsia="en-AU"/>
              </w:rPr>
              <w:t>-</w:t>
            </w:r>
            <w:r w:rsidR="00AD525D" w:rsidRPr="00AB4076">
              <w:rPr>
                <w:noProof/>
                <w:lang w:eastAsia="en-AU"/>
              </w:rPr>
              <w:t>frequency</w:t>
            </w:r>
            <w:r w:rsidR="00AD525D">
              <w:rPr>
                <w:noProof/>
                <w:lang w:eastAsia="en-AU"/>
              </w:rPr>
              <w:t xml:space="preserve"> </w:t>
            </w:r>
            <w:r w:rsidR="006B3048">
              <w:rPr>
                <w:noProof/>
                <w:lang w:eastAsia="en-AU"/>
              </w:rPr>
              <w:t xml:space="preserve">magnetostriction of the </w:t>
            </w:r>
            <w:r w:rsidR="00AB4076">
              <w:rPr>
                <w:noProof/>
                <w:lang w:eastAsia="en-AU"/>
              </w:rPr>
              <w:t>rotor</w:t>
            </w:r>
            <w:r w:rsidR="006B3048">
              <w:rPr>
                <w:noProof/>
                <w:lang w:eastAsia="en-AU"/>
              </w:rPr>
              <w:t xml:space="preserve"> magnetic material</w:t>
            </w:r>
            <w:r w:rsidR="00AD525D">
              <w:rPr>
                <w:noProof/>
                <w:lang w:eastAsia="en-AU"/>
              </w:rPr>
              <w:t xml:space="preserve"> </w:t>
            </w:r>
            <w:r w:rsidR="00485295">
              <w:rPr>
                <w:noProof/>
                <w:lang w:eastAsia="en-AU"/>
              </w:rPr>
              <w:t>causing</w:t>
            </w:r>
            <w:r w:rsidR="00AD525D">
              <w:rPr>
                <w:noProof/>
                <w:lang w:eastAsia="en-AU"/>
              </w:rPr>
              <w:t xml:space="preserve"> audio noise </w:t>
            </w:r>
            <w:r w:rsidR="00AB4076" w:rsidRPr="00AB4076">
              <w:rPr>
                <w:noProof/>
                <w:lang w:eastAsia="en-AU"/>
              </w:rPr>
              <w:t xml:space="preserve">to </w:t>
            </w:r>
            <w:r w:rsidR="00AB4076">
              <w:rPr>
                <w:noProof/>
                <w:lang w:eastAsia="en-AU"/>
              </w:rPr>
              <w:t xml:space="preserve">be </w:t>
            </w:r>
            <w:r w:rsidR="00AD525D" w:rsidRPr="00AB4076">
              <w:rPr>
                <w:noProof/>
                <w:lang w:eastAsia="en-AU"/>
              </w:rPr>
              <w:t>emitted</w:t>
            </w:r>
            <w:r w:rsidR="00AD525D">
              <w:rPr>
                <w:noProof/>
                <w:lang w:eastAsia="en-AU"/>
              </w:rPr>
              <w:t xml:space="preserve"> by most stepper motors</w:t>
            </w:r>
            <w:r w:rsidR="00FA2ACB">
              <w:rPr>
                <w:noProof/>
                <w:lang w:eastAsia="en-AU"/>
              </w:rPr>
              <w:t xml:space="preserve"> </w:t>
            </w:r>
            <w:r w:rsidR="00FA2ACB">
              <w:rPr>
                <w:noProof/>
                <w:lang w:eastAsia="en-AU"/>
              </w:rPr>
              <w:fldChar w:fldCharType="begin"/>
            </w:r>
            <w:r w:rsidR="004729AC">
              <w:rPr>
                <w:noProof/>
                <w:lang w:eastAsia="en-AU"/>
              </w:rPr>
              <w:instrText xml:space="preserve"> ADDIN EN.CITE &lt;EndNote&gt;&lt;Cite&gt;&lt;Author&gt;Control&lt;/Author&gt;&lt;Year&gt;2015&lt;/Year&gt;&lt;RecNum&gt;2&lt;/RecNum&gt;&lt;DisplayText&gt;[7]&lt;/DisplayText&gt;&lt;record&gt;&lt;rec-number&gt;2&lt;/rec-number&gt;&lt;foreign-keys&gt;&lt;key app="EN" db-id="p5r92x5wtevd2ke50fb592eve90zpr9srtve" timestamp="1533959233"&gt;2&lt;/key&gt;&lt;/foreign-keys&gt;&lt;ref-type name="Journal Article"&gt;17&lt;/ref-type&gt;&lt;contributors&gt;&lt;authors&gt;&lt;author&gt;Trinamic Motion Control&lt;/author&gt;&lt;/authors&gt;&lt;/contributors&gt;&lt;titles&gt;&lt;title&gt;Application Note 15&lt;/title&gt;&lt;/titles&gt;&lt;number&gt;1.01&lt;/number&gt;&lt;dates&gt;&lt;year&gt;2015&lt;/year&gt;&lt;/dates&gt;&lt;work-type&gt;Application Note&lt;/work-type&gt;&lt;urls&gt;&lt;/urls&gt;&lt;/record&gt;&lt;/Cite&gt;&lt;/EndNote&gt;</w:instrText>
            </w:r>
            <w:r w:rsidR="00FA2ACB">
              <w:rPr>
                <w:noProof/>
                <w:lang w:eastAsia="en-AU"/>
              </w:rPr>
              <w:fldChar w:fldCharType="separate"/>
            </w:r>
            <w:r w:rsidR="004729AC">
              <w:rPr>
                <w:noProof/>
                <w:lang w:eastAsia="en-AU"/>
              </w:rPr>
              <w:t>[7]</w:t>
            </w:r>
            <w:r w:rsidR="00FA2ACB">
              <w:rPr>
                <w:noProof/>
                <w:lang w:eastAsia="en-AU"/>
              </w:rPr>
              <w:fldChar w:fldCharType="end"/>
            </w:r>
            <w:r w:rsidR="00AD525D">
              <w:rPr>
                <w:noProof/>
                <w:lang w:eastAsia="en-AU"/>
              </w:rPr>
              <w:t>.</w:t>
            </w:r>
            <w:r>
              <w:rPr>
                <w:lang w:eastAsia="en-AU"/>
              </w:rPr>
              <w:t xml:space="preserve"> </w:t>
            </w:r>
            <w:r w:rsidR="00485295">
              <w:rPr>
                <w:lang w:eastAsia="en-AU"/>
              </w:rPr>
              <w:t xml:space="preserve">A voltage controlled chopper design significantly reduces the ripple current through the motor windings </w:t>
            </w:r>
            <w:r w:rsidR="00DD3C49">
              <w:rPr>
                <w:lang w:eastAsia="en-AU"/>
              </w:rPr>
              <w:fldChar w:fldCharType="begin"/>
            </w:r>
            <w:r w:rsidR="00DD3C49">
              <w:rPr>
                <w:lang w:eastAsia="en-AU"/>
              </w:rPr>
              <w:instrText xml:space="preserve"> ADDIN EN.CITE &lt;EndNote&gt;&lt;Cite&gt;&lt;Author&gt;Control&lt;/Author&gt;&lt;Year&gt;2015&lt;/Year&gt;&lt;RecNum&gt;3&lt;/RecNum&gt;&lt;DisplayText&gt;[4]&lt;/DisplayText&gt;&lt;record&gt;&lt;rec-number&gt;3&lt;/rec-number&gt;&lt;foreign-keys&gt;&lt;key app="EN" db-id="p5r92x5wtevd2ke50fb592eve90zpr9srtve" timestamp="1533959404"&gt;3&lt;/key&gt;&lt;/foreign-keys&gt;&lt;ref-type name="Journal Article"&gt;17&lt;/ref-type&gt;&lt;contributors&gt;&lt;authors&gt;&lt;author&gt;Trinamic Motion Control&lt;/author&gt;&lt;/authors&gt;&lt;/contributors&gt;&lt;titles&gt;&lt;title&gt;Application Note 21&lt;/title&gt;&lt;/titles&gt;&lt;number&gt;1.01&lt;/number&gt;&lt;dates&gt;&lt;year&gt;2015&lt;/year&gt;&lt;/dates&gt;&lt;urls&gt;&lt;/urls&gt;&lt;/record&gt;&lt;/Cite&gt;&lt;/EndNote&gt;</w:instrText>
            </w:r>
            <w:r w:rsidR="00DD3C49">
              <w:rPr>
                <w:lang w:eastAsia="en-AU"/>
              </w:rPr>
              <w:fldChar w:fldCharType="separate"/>
            </w:r>
            <w:r w:rsidR="00DD3C49">
              <w:rPr>
                <w:noProof/>
                <w:lang w:eastAsia="en-AU"/>
              </w:rPr>
              <w:t>[4]</w:t>
            </w:r>
            <w:r w:rsidR="00DD3C49">
              <w:rPr>
                <w:lang w:eastAsia="en-AU"/>
              </w:rPr>
              <w:fldChar w:fldCharType="end"/>
            </w:r>
            <w:r w:rsidR="00DD3C49">
              <w:rPr>
                <w:lang w:eastAsia="en-AU"/>
              </w:rPr>
              <w:t>, in turn,</w:t>
            </w:r>
            <w:r w:rsidR="00485295">
              <w:rPr>
                <w:lang w:eastAsia="en-AU"/>
              </w:rPr>
              <w:t xml:space="preserve"> reducing vibrations and mechanical noise while improving efficiency </w:t>
            </w:r>
            <w:r w:rsidR="00485295">
              <w:rPr>
                <w:lang w:eastAsia="en-AU"/>
              </w:rPr>
              <w:fldChar w:fldCharType="begin"/>
            </w:r>
            <w:r w:rsidR="004729AC">
              <w:rPr>
                <w:lang w:eastAsia="en-AU"/>
              </w:rPr>
              <w:instrText xml:space="preserve"> ADDIN EN.CITE &lt;EndNote&gt;&lt;Cite&gt;&lt;Author&gt;Control&lt;/Author&gt;&lt;Year&gt;2015&lt;/Year&gt;&lt;RecNum&gt;2&lt;/RecNum&gt;&lt;DisplayText&gt;[7]&lt;/DisplayText&gt;&lt;record&gt;&lt;rec-number&gt;2&lt;/rec-number&gt;&lt;foreign-keys&gt;&lt;key app="EN" db-id="p5r92x5wtevd2ke50fb592eve90zpr9srtve" timestamp="1533959233"&gt;2&lt;/key&gt;&lt;/foreign-keys&gt;&lt;ref-type name="Journal Article"&gt;17&lt;/ref-type&gt;&lt;contributors&gt;&lt;authors&gt;&lt;author&gt;Trinamic Motion Control&lt;/author&gt;&lt;/authors&gt;&lt;/contributors&gt;&lt;titles&gt;&lt;title&gt;Application Note 15&lt;/title&gt;&lt;/titles&gt;&lt;number&gt;1.01&lt;/number&gt;&lt;dates&gt;&lt;year&gt;2015&lt;/year&gt;&lt;/dates&gt;&lt;work-type&gt;Application Note&lt;/work-type&gt;&lt;urls&gt;&lt;/urls&gt;&lt;/record&gt;&lt;/Cite&gt;&lt;/EndNote&gt;</w:instrText>
            </w:r>
            <w:r w:rsidR="00485295">
              <w:rPr>
                <w:lang w:eastAsia="en-AU"/>
              </w:rPr>
              <w:fldChar w:fldCharType="separate"/>
            </w:r>
            <w:r w:rsidR="004729AC">
              <w:rPr>
                <w:noProof/>
                <w:lang w:eastAsia="en-AU"/>
              </w:rPr>
              <w:t>[7]</w:t>
            </w:r>
            <w:r w:rsidR="00485295">
              <w:rPr>
                <w:lang w:eastAsia="en-AU"/>
              </w:rPr>
              <w:fldChar w:fldCharType="end"/>
            </w:r>
            <w:r w:rsidR="00485295">
              <w:rPr>
                <w:lang w:eastAsia="en-AU"/>
              </w:rPr>
              <w:t>.</w:t>
            </w:r>
            <w:r w:rsidR="00485295">
              <w:rPr>
                <w:noProof/>
                <w:lang w:eastAsia="en-AU"/>
              </w:rPr>
              <w:t xml:space="preserve"> </w:t>
            </w:r>
          </w:p>
          <w:p w14:paraId="77B596CE" w14:textId="33B3E9BC" w:rsidR="00485295" w:rsidRDefault="00485295" w:rsidP="00B47E27">
            <w:pPr>
              <w:jc w:val="both"/>
              <w:rPr>
                <w:lang w:eastAsia="en-AU"/>
              </w:rPr>
            </w:pPr>
          </w:p>
          <w:p w14:paraId="181AAE10" w14:textId="2AD35C48" w:rsidR="006D1078" w:rsidRPr="006D1078" w:rsidRDefault="006D1078" w:rsidP="00B47E27">
            <w:pPr>
              <w:numPr>
                <w:ilvl w:val="1"/>
                <w:numId w:val="14"/>
              </w:numPr>
              <w:tabs>
                <w:tab w:val="clear" w:pos="1134"/>
                <w:tab w:val="num" w:pos="567"/>
              </w:tabs>
              <w:ind w:left="567"/>
              <w:jc w:val="both"/>
              <w:rPr>
                <w:rFonts w:ascii="Helvetica" w:hAnsi="Helvetica"/>
                <w:i/>
                <w:color w:val="A6A6A6" w:themeColor="background1" w:themeShade="A6"/>
                <w:sz w:val="20"/>
              </w:rPr>
            </w:pPr>
            <w:r w:rsidRPr="00B25E48">
              <w:rPr>
                <w:rFonts w:ascii="Helvetica" w:hAnsi="Helvetica"/>
                <w:i/>
                <w:color w:val="A6A6A6" w:themeColor="background1" w:themeShade="A6"/>
                <w:sz w:val="20"/>
              </w:rPr>
              <w:t xml:space="preserve">Why is this project important? </w:t>
            </w:r>
          </w:p>
          <w:p w14:paraId="13E9DAB0" w14:textId="3540040C" w:rsidR="00A615B8" w:rsidRDefault="00E40D31" w:rsidP="00B47E27">
            <w:pPr>
              <w:jc w:val="both"/>
              <w:rPr>
                <w:lang w:eastAsia="en-AU"/>
              </w:rPr>
            </w:pPr>
            <w:r>
              <w:rPr>
                <w:lang w:eastAsia="en-AU"/>
              </w:rPr>
              <w:t xml:space="preserve">Although </w:t>
            </w:r>
            <w:r w:rsidR="00910495">
              <w:rPr>
                <w:lang w:eastAsia="en-AU"/>
              </w:rPr>
              <w:t>a voltage controlled chopper design</w:t>
            </w:r>
            <w:r>
              <w:rPr>
                <w:lang w:eastAsia="en-AU"/>
              </w:rPr>
              <w:t xml:space="preserve"> is able to reduce the audio noise emitted from a</w:t>
            </w:r>
            <w:r w:rsidR="00910495">
              <w:rPr>
                <w:lang w:eastAsia="en-AU"/>
              </w:rPr>
              <w:t xml:space="preserve"> stepper</w:t>
            </w:r>
            <w:r>
              <w:rPr>
                <w:lang w:eastAsia="en-AU"/>
              </w:rPr>
              <w:t xml:space="preserve"> motor</w:t>
            </w:r>
            <w:r w:rsidR="00DD3C49">
              <w:rPr>
                <w:lang w:eastAsia="en-AU"/>
              </w:rPr>
              <w:t>, the</w:t>
            </w:r>
            <w:r w:rsidR="00910495">
              <w:rPr>
                <w:lang w:eastAsia="en-AU"/>
              </w:rPr>
              <w:t xml:space="preserve"> </w:t>
            </w:r>
            <w:r>
              <w:rPr>
                <w:lang w:eastAsia="en-AU"/>
              </w:rPr>
              <w:t>torque applied</w:t>
            </w:r>
            <w:r w:rsidR="00910495">
              <w:rPr>
                <w:lang w:eastAsia="en-AU"/>
              </w:rPr>
              <w:t xml:space="preserve"> is reduced</w:t>
            </w:r>
            <w:r w:rsidR="00DD3C49">
              <w:rPr>
                <w:lang w:eastAsia="en-AU"/>
              </w:rPr>
              <w:t xml:space="preserve"> often causing </w:t>
            </w:r>
            <w:r w:rsidR="00910495">
              <w:rPr>
                <w:lang w:eastAsia="en-AU"/>
              </w:rPr>
              <w:t>slip</w:t>
            </w:r>
            <w:r w:rsidR="00962869">
              <w:rPr>
                <w:lang w:eastAsia="en-AU"/>
              </w:rPr>
              <w:t xml:space="preserve"> </w:t>
            </w:r>
            <w:r w:rsidR="00962869">
              <w:rPr>
                <w:lang w:eastAsia="en-AU"/>
              </w:rPr>
              <w:fldChar w:fldCharType="begin"/>
            </w:r>
            <w:r w:rsidR="00E97742">
              <w:rPr>
                <w:lang w:eastAsia="en-AU"/>
              </w:rPr>
              <w:instrText xml:space="preserve"> ADDIN EN.CITE &lt;EndNote&gt;&lt;Cite&gt;&lt;Author&gt;Control&lt;/Author&gt;&lt;Year&gt;2015&lt;/Year&gt;&lt;RecNum&gt;3&lt;/RecNum&gt;&lt;DisplayText&gt;[4]&lt;/DisplayText&gt;&lt;record&gt;&lt;rec-number&gt;3&lt;/rec-number&gt;&lt;foreign-keys&gt;&lt;key app="EN" db-id="p5r92x5wtevd2ke50fb592eve90zpr9srtve" timestamp="1533959404"&gt;3&lt;/key&gt;&lt;/foreign-keys&gt;&lt;ref-type name="Journal Article"&gt;17&lt;/ref-type&gt;&lt;contributors&gt;&lt;authors&gt;&lt;author&gt;Trinamic Motion Control&lt;/author&gt;&lt;/authors&gt;&lt;/contributors&gt;&lt;titles&gt;&lt;title&gt;Application Note 21&lt;/title&gt;&lt;/titles&gt;&lt;number&gt;1.01&lt;/number&gt;&lt;dates&gt;&lt;year&gt;2015&lt;/year&gt;&lt;/dates&gt;&lt;urls&gt;&lt;/urls&gt;&lt;/record&gt;&lt;/Cite&gt;&lt;/EndNote&gt;</w:instrText>
            </w:r>
            <w:r w:rsidR="00962869">
              <w:rPr>
                <w:lang w:eastAsia="en-AU"/>
              </w:rPr>
              <w:fldChar w:fldCharType="separate"/>
            </w:r>
            <w:r w:rsidR="00E97742">
              <w:rPr>
                <w:noProof/>
                <w:lang w:eastAsia="en-AU"/>
              </w:rPr>
              <w:t>[4]</w:t>
            </w:r>
            <w:r w:rsidR="00962869">
              <w:rPr>
                <w:lang w:eastAsia="en-AU"/>
              </w:rPr>
              <w:fldChar w:fldCharType="end"/>
            </w:r>
            <w:r>
              <w:rPr>
                <w:lang w:eastAsia="en-AU"/>
              </w:rPr>
              <w:t>.</w:t>
            </w:r>
            <w:r w:rsidR="00AE7CD3">
              <w:rPr>
                <w:lang w:eastAsia="en-AU"/>
              </w:rPr>
              <w:t xml:space="preserve"> The variation of torque, particularly at high speeds can also cause slippages </w:t>
            </w:r>
            <w:r w:rsidR="00AE7CD3">
              <w:rPr>
                <w:lang w:eastAsia="en-AU"/>
              </w:rPr>
              <w:fldChar w:fldCharType="begin"/>
            </w:r>
            <w:r w:rsidR="00AE7CD3">
              <w:rPr>
                <w:lang w:eastAsia="en-AU"/>
              </w:rPr>
              <w:instrText xml:space="preserve"> ADDIN EN.CITE &lt;EndNote&gt;&lt;Cite&gt;&lt;Author&gt;Le&lt;/Author&gt;&lt;Year&gt;2017&lt;/Year&gt;&lt;RecNum&gt;15&lt;/RecNum&gt;&lt;DisplayText&gt;[8]&lt;/DisplayText&gt;&lt;record&gt;&lt;rec-number&gt;15&lt;/rec-number&gt;&lt;foreign-keys&gt;&lt;key app="EN" db-id="p5r92x5wtevd2ke50fb592eve90zpr9srtve" timestamp="1534220812"&gt;15&lt;/key&gt;&lt;/foreign-keys&gt;&lt;ref-type name="Journal Article"&gt;17&lt;/ref-type&gt;&lt;contributors&gt;&lt;authors&gt;&lt;author&gt;K. M. Le&lt;/author&gt;&lt;author&gt;H. Van Hoang&lt;/author&gt;&lt;author&gt;J. W. Jeon&lt;/author&gt;&lt;/authors&gt;&lt;/contributors&gt;&lt;titles&gt;&lt;title&gt;An Advanced Closed-Loop Control to Improve the Performance of Hybrid Stepper Motors&lt;/title&gt;&lt;secondary-title&gt;IEEE Transactions on Power Electronics&lt;/secondary-title&gt;&lt;/titles&gt;&lt;periodical&gt;&lt;full-title&gt;IEEE Transactions on Power Electronics&lt;/full-title&gt;&lt;/periodical&gt;&lt;pages&gt;7244-7255&lt;/pages&gt;&lt;volume&gt;32&lt;/volume&gt;&lt;number&gt;9&lt;/number&gt;&lt;keywords&gt;&lt;keyword&gt;speed damping method&lt;/keyword&gt;&lt;keyword&gt;motor synchronous condition&lt;/keyword&gt;&lt;keyword&gt;proportional-integral current control algorithm&lt;/keyword&gt;&lt;keyword&gt;damping control&lt;/keyword&gt;&lt;keyword&gt;closed-loop position control&lt;/keyword&gt;&lt;keyword&gt;closed-loop current control&lt;/keyword&gt;&lt;keyword&gt;motor parameter identification&lt;/keyword&gt;&lt;keyword&gt;hybrid stepper motors&lt;/keyword&gt;&lt;keyword&gt;Torque&lt;/keyword&gt;&lt;keyword&gt;Reluctance motors&lt;/keyword&gt;&lt;keyword&gt;Damping&lt;/keyword&gt;&lt;keyword&gt;Current control&lt;/keyword&gt;&lt;keyword&gt;Permanent magnet motors&lt;/keyword&gt;&lt;keyword&gt;Position control&lt;/keyword&gt;&lt;keyword&gt;phase advance control&lt;/keyword&gt;&lt;keyword&gt;proportional-integral (PI) controller&lt;/keyword&gt;&lt;keyword&gt;stepper motor&lt;/keyword&gt;&lt;keyword&gt;step-out&lt;/keyword&gt;&lt;/keywords&gt;&lt;dates&gt;&lt;year&gt;2017&lt;/year&gt;&lt;/dates&gt;&lt;isbn&gt;0885-8993&lt;/isbn&gt;&lt;urls&gt;&lt;/urls&gt;&lt;electronic-resource-num&gt;10.1109/TPEL.2016.2623341&lt;/electronic-resource-num&gt;&lt;/record&gt;&lt;/Cite&gt;&lt;/EndNote&gt;</w:instrText>
            </w:r>
            <w:r w:rsidR="00AE7CD3">
              <w:rPr>
                <w:lang w:eastAsia="en-AU"/>
              </w:rPr>
              <w:fldChar w:fldCharType="separate"/>
            </w:r>
            <w:r w:rsidR="00AE7CD3">
              <w:rPr>
                <w:noProof/>
                <w:lang w:eastAsia="en-AU"/>
              </w:rPr>
              <w:t>[8]</w:t>
            </w:r>
            <w:r w:rsidR="00AE7CD3">
              <w:rPr>
                <w:lang w:eastAsia="en-AU"/>
              </w:rPr>
              <w:fldChar w:fldCharType="end"/>
            </w:r>
            <w:ins w:id="0" w:author="Kane Stoboi" w:date="2018-08-14T14:32:00Z">
              <w:r w:rsidR="00AE7CD3">
                <w:rPr>
                  <w:lang w:eastAsia="en-AU"/>
                </w:rPr>
                <w:t>.</w:t>
              </w:r>
            </w:ins>
            <w:r w:rsidR="00B47E27">
              <w:rPr>
                <w:lang w:eastAsia="en-AU"/>
              </w:rPr>
              <w:t xml:space="preserve"> </w:t>
            </w:r>
            <w:r w:rsidR="00BE2AF7">
              <w:rPr>
                <w:lang w:eastAsia="en-AU"/>
              </w:rPr>
              <w:t>Another common cause of slip</w:t>
            </w:r>
            <w:r w:rsidR="00910495">
              <w:rPr>
                <w:lang w:eastAsia="en-AU"/>
              </w:rPr>
              <w:t xml:space="preserve"> in stepper motors</w:t>
            </w:r>
            <w:r w:rsidR="00BE2AF7">
              <w:rPr>
                <w:lang w:eastAsia="en-AU"/>
              </w:rPr>
              <w:t xml:space="preserve"> is the </w:t>
            </w:r>
            <w:r w:rsidR="00A7639E">
              <w:rPr>
                <w:lang w:eastAsia="en-AU"/>
              </w:rPr>
              <w:t>if the excitation frequency of the motor coils is too high</w:t>
            </w:r>
            <w:r w:rsidR="00BE2AF7">
              <w:rPr>
                <w:lang w:eastAsia="en-AU"/>
              </w:rPr>
              <w:t xml:space="preserve"> </w:t>
            </w:r>
            <w:r w:rsidR="00BE2AF7">
              <w:rPr>
                <w:lang w:eastAsia="en-AU"/>
              </w:rPr>
              <w:fldChar w:fldCharType="begin"/>
            </w:r>
            <w:r w:rsidR="00AE7CD3">
              <w:rPr>
                <w:lang w:eastAsia="en-AU"/>
              </w:rPr>
              <w:instrText xml:space="preserve"> ADDIN EN.CITE &lt;EndNote&gt;&lt;Cite&gt;&lt;Author&gt;Dorin-Mirel&lt;/Author&gt;&lt;Year&gt;2017&lt;/Year&gt;&lt;RecNum&gt;7&lt;/RecNum&gt;&lt;DisplayText&gt;[9]&lt;/DisplayText&gt;&lt;record&gt;&lt;rec-number&gt;7&lt;/rec-number&gt;&lt;foreign-keys&gt;&lt;key app="EN" db-id="p5r92x5wtevd2ke50fb592eve90zpr9srtve" timestamp="1533985822"&gt;7&lt;/key&gt;&lt;/foreign-keys&gt;&lt;ref-type name="Conference Proceedings"&gt;10&lt;/ref-type&gt;&lt;contributors&gt;&lt;authors&gt;&lt;author&gt;S. Dorin-Mirel&lt;/author&gt;&lt;author&gt;I. Lita&lt;/author&gt;&lt;author&gt;M. Oproescu&lt;/author&gt;&lt;/authors&gt;&lt;/contributors&gt;&lt;titles&gt;&lt;title&gt;Comparative analysis of stepper motors in open loop and closed loop used in nuclear engineering&lt;/title&gt;&lt;secondary-title&gt;2017 IEEE 23rd International Symposium for Design and Technology in Electronic Packaging (SIITME)&lt;/secondary-title&gt;&lt;alt-title&gt;2017 IEEE 23rd International Symposium for Design and Technology in Electronic Packaging (SIITME)&lt;/alt-title&gt;&lt;/titles&gt;&lt;pages&gt;357-360&lt;/pages&gt;&lt;keywords&gt;&lt;keyword&gt;closed loop systems&lt;/keyword&gt;&lt;keyword&gt;feedback&lt;/keyword&gt;&lt;keyword&gt;machine control&lt;/keyword&gt;&lt;keyword&gt;motion control&lt;/keyword&gt;&lt;keyword&gt;open loop systems&lt;/keyword&gt;&lt;keyword&gt;permanent magnet motors&lt;/keyword&gt;&lt;keyword&gt;stepping motors&lt;/keyword&gt;&lt;keyword&gt;comparative analysis&lt;/keyword&gt;&lt;keyword&gt;stepper motor&lt;/keyword&gt;&lt;keyword&gt;nuclear engineering&lt;/keyword&gt;&lt;keyword&gt;precision control methods&lt;/keyword&gt;&lt;keyword&gt;closed loop dynamics&lt;/keyword&gt;&lt;keyword&gt;open loop system&lt;/keyword&gt;&lt;keyword&gt;dynamic system&lt;/keyword&gt;&lt;keyword&gt;SM control&lt;/keyword&gt;&lt;keyword&gt;feedback analysis&lt;/keyword&gt;&lt;keyword&gt;permanent magnets&lt;/keyword&gt;&lt;keyword&gt;ICN Pitesti&lt;/keyword&gt;&lt;keyword&gt;Engines&lt;/keyword&gt;&lt;keyword&gt;Torque&lt;/keyword&gt;&lt;keyword&gt;Acceleration&lt;/keyword&gt;&lt;keyword&gt;Control systems&lt;/keyword&gt;&lt;keyword&gt;Rotors&lt;/keyword&gt;&lt;keyword&gt;Choppers (circuits)&lt;/keyword&gt;&lt;keyword&gt;step motor&lt;/keyword&gt;&lt;keyword&gt;closed-loop&lt;/keyword&gt;&lt;keyword&gt;open-loop&lt;/keyword&gt;&lt;/keywords&gt;&lt;dates&gt;&lt;year&gt;2017&lt;/year&gt;&lt;pub-dates&gt;&lt;date&gt;26-29 Oct. 2017&lt;/date&gt;&lt;/pub-dates&gt;&lt;/dates&gt;&lt;urls&gt;&lt;/urls&gt;&lt;electronic-resource-num&gt;10.1109/SIITME.2017.8259924&lt;/electronic-resource-num&gt;&lt;/record&gt;&lt;/Cite&gt;&lt;/EndNote&gt;</w:instrText>
            </w:r>
            <w:r w:rsidR="00BE2AF7">
              <w:rPr>
                <w:lang w:eastAsia="en-AU"/>
              </w:rPr>
              <w:fldChar w:fldCharType="separate"/>
            </w:r>
            <w:r w:rsidR="00AE7CD3">
              <w:rPr>
                <w:noProof/>
                <w:lang w:eastAsia="en-AU"/>
              </w:rPr>
              <w:t>[9]</w:t>
            </w:r>
            <w:r w:rsidR="00BE2AF7">
              <w:rPr>
                <w:lang w:eastAsia="en-AU"/>
              </w:rPr>
              <w:fldChar w:fldCharType="end"/>
            </w:r>
            <w:r w:rsidR="00BE2AF7">
              <w:rPr>
                <w:lang w:eastAsia="en-AU"/>
              </w:rPr>
              <w:t xml:space="preserve">. </w:t>
            </w:r>
            <w:r w:rsidR="00A7639E">
              <w:rPr>
                <w:lang w:eastAsia="en-AU"/>
              </w:rPr>
              <w:t xml:space="preserve">Once the excitation frequency reaches a critical point the motor stalls causing a permanent error in the </w:t>
            </w:r>
            <w:r w:rsidR="00BC787F">
              <w:rPr>
                <w:lang w:eastAsia="en-AU"/>
              </w:rPr>
              <w:t>controller’s</w:t>
            </w:r>
            <w:r w:rsidR="00A7639E">
              <w:rPr>
                <w:lang w:eastAsia="en-AU"/>
              </w:rPr>
              <w:t xml:space="preserve"> positioning</w:t>
            </w:r>
            <w:r w:rsidR="009C1D4B">
              <w:rPr>
                <w:lang w:eastAsia="en-AU"/>
              </w:rPr>
              <w:t xml:space="preserve"> </w:t>
            </w:r>
            <w:r w:rsidR="009C1D4B">
              <w:rPr>
                <w:lang w:eastAsia="en-AU"/>
              </w:rPr>
              <w:fldChar w:fldCharType="begin"/>
            </w:r>
            <w:r w:rsidR="00AE7CD3">
              <w:rPr>
                <w:lang w:eastAsia="en-AU"/>
              </w:rPr>
              <w:instrText xml:space="preserve"> ADDIN EN.CITE &lt;EndNote&gt;&lt;Cite&gt;&lt;Author&gt;Dorin-Mirel&lt;/Author&gt;&lt;Year&gt;2017&lt;/Year&gt;&lt;RecNum&gt;7&lt;/RecNum&gt;&lt;DisplayText&gt;[9]&lt;/DisplayText&gt;&lt;record&gt;&lt;rec-number&gt;7&lt;/rec-number&gt;&lt;foreign-keys&gt;&lt;key app="EN" db-id="p5r92x5wtevd2ke50fb592eve90zpr9srtve" timestamp="1533985822"&gt;7&lt;/key&gt;&lt;/foreign-keys&gt;&lt;ref-type name="Conference Proceedings"&gt;10&lt;/ref-type&gt;&lt;contributors&gt;&lt;authors&gt;&lt;author&gt;S. Dorin-Mirel&lt;/author&gt;&lt;author&gt;I. Lita&lt;/author&gt;&lt;author&gt;M. Oproescu&lt;/author&gt;&lt;/authors&gt;&lt;/contributors&gt;&lt;titles&gt;&lt;title&gt;Comparative analysis of stepper motors in open loop and closed loop used in nuclear engineering&lt;/title&gt;&lt;secondary-title&gt;2017 IEEE 23rd International Symposium for Design and Technology in Electronic Packaging (SIITME)&lt;/secondary-title&gt;&lt;alt-title&gt;2017 IEEE 23rd International Symposium for Design and Technology in Electronic Packaging (SIITME)&lt;/alt-title&gt;&lt;/titles&gt;&lt;pages&gt;357-360&lt;/pages&gt;&lt;keywords&gt;&lt;keyword&gt;closed loop systems&lt;/keyword&gt;&lt;keyword&gt;feedback&lt;/keyword&gt;&lt;keyword&gt;machine control&lt;/keyword&gt;&lt;keyword&gt;motion control&lt;/keyword&gt;&lt;keyword&gt;open loop systems&lt;/keyword&gt;&lt;keyword&gt;permanent magnet motors&lt;/keyword&gt;&lt;keyword&gt;stepping motors&lt;/keyword&gt;&lt;keyword&gt;comparative analysis&lt;/keyword&gt;&lt;keyword&gt;stepper motor&lt;/keyword&gt;&lt;keyword&gt;nuclear engineering&lt;/keyword&gt;&lt;keyword&gt;precision control methods&lt;/keyword&gt;&lt;keyword&gt;closed loop dynamics&lt;/keyword&gt;&lt;keyword&gt;open loop system&lt;/keyword&gt;&lt;keyword&gt;dynamic system&lt;/keyword&gt;&lt;keyword&gt;SM control&lt;/keyword&gt;&lt;keyword&gt;feedback analysis&lt;/keyword&gt;&lt;keyword&gt;permanent magnets&lt;/keyword&gt;&lt;keyword&gt;ICN Pitesti&lt;/keyword&gt;&lt;keyword&gt;Engines&lt;/keyword&gt;&lt;keyword&gt;Torque&lt;/keyword&gt;&lt;keyword&gt;Acceleration&lt;/keyword&gt;&lt;keyword&gt;Control systems&lt;/keyword&gt;&lt;keyword&gt;Rotors&lt;/keyword&gt;&lt;keyword&gt;Choppers (circuits)&lt;/keyword&gt;&lt;keyword&gt;step motor&lt;/keyword&gt;&lt;keyword&gt;closed-loop&lt;/keyword&gt;&lt;keyword&gt;open-loop&lt;/keyword&gt;&lt;/keywords&gt;&lt;dates&gt;&lt;year&gt;2017&lt;/year&gt;&lt;pub-dates&gt;&lt;date&gt;26-29 Oct. 2017&lt;/date&gt;&lt;/pub-dates&gt;&lt;/dates&gt;&lt;urls&gt;&lt;/urls&gt;&lt;electronic-resource-num&gt;10.1109/SIITME.2017.8259924&lt;/electronic-resource-num&gt;&lt;/record&gt;&lt;/Cite&gt;&lt;/EndNote&gt;</w:instrText>
            </w:r>
            <w:r w:rsidR="009C1D4B">
              <w:rPr>
                <w:lang w:eastAsia="en-AU"/>
              </w:rPr>
              <w:fldChar w:fldCharType="separate"/>
            </w:r>
            <w:r w:rsidR="00AE7CD3">
              <w:rPr>
                <w:noProof/>
                <w:lang w:eastAsia="en-AU"/>
              </w:rPr>
              <w:t>[9]</w:t>
            </w:r>
            <w:r w:rsidR="009C1D4B">
              <w:rPr>
                <w:lang w:eastAsia="en-AU"/>
              </w:rPr>
              <w:fldChar w:fldCharType="end"/>
            </w:r>
            <w:r w:rsidR="00A7639E">
              <w:rPr>
                <w:lang w:eastAsia="en-AU"/>
              </w:rPr>
              <w:t>.</w:t>
            </w:r>
            <w:r w:rsidR="00AB4076">
              <w:rPr>
                <w:lang w:eastAsia="en-AU"/>
              </w:rPr>
              <w:t xml:space="preserve"> By providing a feedback loop, stepper motors will be able to run at their maximum performance.</w:t>
            </w:r>
          </w:p>
          <w:p w14:paraId="3558320A" w14:textId="4108FBC5" w:rsidR="00A615B8" w:rsidRDefault="00A615B8" w:rsidP="00B47E27">
            <w:pPr>
              <w:jc w:val="both"/>
            </w:pPr>
          </w:p>
          <w:p w14:paraId="10AF8C89" w14:textId="6CC3F0BA" w:rsidR="006D1078" w:rsidRPr="006D1078" w:rsidRDefault="006D1078" w:rsidP="00B47E27">
            <w:pPr>
              <w:numPr>
                <w:ilvl w:val="1"/>
                <w:numId w:val="14"/>
              </w:numPr>
              <w:tabs>
                <w:tab w:val="clear" w:pos="1134"/>
                <w:tab w:val="num" w:pos="567"/>
              </w:tabs>
              <w:ind w:left="567"/>
              <w:jc w:val="both"/>
              <w:rPr>
                <w:rFonts w:ascii="Helvetica" w:hAnsi="Helvetica"/>
                <w:i/>
                <w:color w:val="A6A6A6" w:themeColor="background1" w:themeShade="A6"/>
                <w:sz w:val="20"/>
              </w:rPr>
            </w:pPr>
            <w:r w:rsidRPr="00B25E48">
              <w:rPr>
                <w:rFonts w:ascii="Helvetica" w:hAnsi="Helvetica"/>
                <w:i/>
                <w:color w:val="A6A6A6" w:themeColor="background1" w:themeShade="A6"/>
                <w:sz w:val="20"/>
              </w:rPr>
              <w:t>What are the objectives and planned outcomes of the project?</w:t>
            </w:r>
          </w:p>
          <w:p w14:paraId="6FAD6049" w14:textId="3ED7E996" w:rsidR="006125B4" w:rsidRDefault="009D6274" w:rsidP="00B47E27">
            <w:pPr>
              <w:jc w:val="both"/>
            </w:pPr>
            <w:r>
              <w:t xml:space="preserve">The objective of this project is </w:t>
            </w:r>
            <w:r w:rsidR="00A615B8">
              <w:t>to design and produce</w:t>
            </w:r>
            <w:r>
              <w:t xml:space="preserve"> a stepper motor driver board</w:t>
            </w:r>
            <w:r w:rsidR="00A86E47">
              <w:t xml:space="preserve"> using off the shelf parts</w:t>
            </w:r>
            <w:r>
              <w:t xml:space="preserve"> </w:t>
            </w:r>
            <w:r w:rsidR="0014310A">
              <w:t>to</w:t>
            </w:r>
            <w:r>
              <w:t xml:space="preserve"> operate a</w:t>
            </w:r>
            <w:r w:rsidR="000C730E">
              <w:t xml:space="preserve"> </w:t>
            </w:r>
            <w:r>
              <w:t xml:space="preserve">stepper motor silently while not compromising on the speed or accuracy of positioning and utilise hardware that will remain within the $350 budget. </w:t>
            </w:r>
          </w:p>
          <w:p w14:paraId="79422EAC" w14:textId="7B057664" w:rsidR="009D7AFB" w:rsidRDefault="009D7AFB" w:rsidP="00B47E27">
            <w:pPr>
              <w:jc w:val="both"/>
            </w:pPr>
          </w:p>
          <w:p w14:paraId="1B9BC88D" w14:textId="1B1D77EC" w:rsidR="009D7AFB" w:rsidRPr="006D2DDD" w:rsidRDefault="009D7AFB" w:rsidP="00B47E27">
            <w:pPr>
              <w:jc w:val="both"/>
            </w:pPr>
            <w:r w:rsidRPr="006D2DDD">
              <w:t xml:space="preserve">Objectives in the longer term will be to </w:t>
            </w:r>
            <w:r w:rsidR="00245F9D" w:rsidRPr="006D2DDD">
              <w:t>design</w:t>
            </w:r>
            <w:r w:rsidRPr="006D2DDD">
              <w:t xml:space="preserve"> a closed loop configuration to maximise the performance of stepper motors by being able to drive them to their maximum torque and speed capacity.</w:t>
            </w:r>
          </w:p>
          <w:p w14:paraId="2E16B43E" w14:textId="24B8B400" w:rsidR="00023270" w:rsidRPr="006D2DDD" w:rsidRDefault="00023270" w:rsidP="00B47E27">
            <w:pPr>
              <w:jc w:val="both"/>
            </w:pPr>
          </w:p>
          <w:p w14:paraId="5CDE2C9B" w14:textId="245A173A" w:rsidR="00023270" w:rsidRPr="006D2DDD" w:rsidRDefault="00023270" w:rsidP="00B47E27">
            <w:pPr>
              <w:jc w:val="both"/>
            </w:pPr>
            <w:r w:rsidRPr="006D2DDD">
              <w:t xml:space="preserve">This project will take </w:t>
            </w:r>
            <w:r w:rsidR="00962869" w:rsidRPr="006D2DDD">
              <w:t>ECTE</w:t>
            </w:r>
            <w:r w:rsidRPr="006D2DDD">
              <w:t xml:space="preserve">451 and </w:t>
            </w:r>
            <w:r w:rsidR="00962869" w:rsidRPr="006D2DDD">
              <w:t>ECTE</w:t>
            </w:r>
            <w:r w:rsidRPr="006D2DDD">
              <w:t xml:space="preserve">458 to complete, </w:t>
            </w:r>
            <w:r w:rsidR="00962869" w:rsidRPr="006D2DDD">
              <w:t>therefore,</w:t>
            </w:r>
            <w:r w:rsidRPr="006D2DDD">
              <w:t xml:space="preserve"> the planned outcomes for </w:t>
            </w:r>
            <w:r w:rsidR="00962869" w:rsidRPr="006D2DDD">
              <w:t>ECTE</w:t>
            </w:r>
            <w:r w:rsidRPr="006D2DDD">
              <w:t xml:space="preserve">451 have been developed with the objectives for </w:t>
            </w:r>
            <w:r w:rsidR="00962869" w:rsidRPr="006D2DDD">
              <w:t>ECTE</w:t>
            </w:r>
            <w:r w:rsidRPr="006D2DDD">
              <w:t>458 to be re-visited upon analysis of the preliminary results.</w:t>
            </w:r>
          </w:p>
          <w:p w14:paraId="7100A5C6" w14:textId="40E4921E" w:rsidR="00265A5E" w:rsidRPr="006D2DDD" w:rsidRDefault="00265A5E" w:rsidP="00B47E27">
            <w:pPr>
              <w:jc w:val="both"/>
            </w:pPr>
          </w:p>
          <w:p w14:paraId="1BC66609" w14:textId="6E260E4B" w:rsidR="00265A5E" w:rsidRPr="006D2DDD" w:rsidRDefault="00265A5E" w:rsidP="00B47E27">
            <w:pPr>
              <w:jc w:val="both"/>
            </w:pPr>
            <w:r w:rsidRPr="006D2DDD">
              <w:t xml:space="preserve">For </w:t>
            </w:r>
            <w:r w:rsidR="008F0020" w:rsidRPr="006D2DDD">
              <w:t>ECTE</w:t>
            </w:r>
            <w:r w:rsidRPr="006D2DDD">
              <w:t xml:space="preserve">451, the initial literature will be </w:t>
            </w:r>
            <w:r w:rsidR="00962869" w:rsidRPr="006D2DDD">
              <w:t>analysed,</w:t>
            </w:r>
            <w:r w:rsidRPr="006D2DDD">
              <w:t xml:space="preserve"> and preliminary simulations</w:t>
            </w:r>
            <w:r w:rsidR="005B3C81" w:rsidRPr="006D2DDD">
              <w:t>/experiments</w:t>
            </w:r>
            <w:r w:rsidRPr="006D2DDD">
              <w:t xml:space="preserve"> will be run. This will include component research and selection, circuit topology investigations and comparison of results against existing control methods</w:t>
            </w:r>
            <w:r w:rsidR="00962869" w:rsidRPr="006D2DDD">
              <w:t>.</w:t>
            </w:r>
          </w:p>
          <w:p w14:paraId="61D6C275" w14:textId="77777777" w:rsidR="00981A08" w:rsidRDefault="00981A08" w:rsidP="00981A08"/>
          <w:p w14:paraId="16E668A8" w14:textId="6953C7A7" w:rsidR="00981A08" w:rsidRPr="00981A08" w:rsidRDefault="00981A08" w:rsidP="00981A08"/>
        </w:tc>
      </w:tr>
    </w:tbl>
    <w:p w14:paraId="6769EB0D" w14:textId="23EF7189" w:rsidR="00A7639E" w:rsidRDefault="00A7639E"/>
    <w:p w14:paraId="33E36CD0" w14:textId="77777777" w:rsidR="00A7639E" w:rsidRDefault="00A7639E">
      <w:r>
        <w:br w:type="page"/>
      </w:r>
    </w:p>
    <w:p w14:paraId="542ED6B3" w14:textId="77777777" w:rsidR="00F30CC2" w:rsidRDefault="00F30CC2"/>
    <w:tbl>
      <w:tblPr>
        <w:tblpPr w:leftFromText="180" w:rightFromText="180"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2E6658" w14:paraId="38767332" w14:textId="77777777" w:rsidTr="002E6658">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450052D4" w14:textId="1471A8EB" w:rsidR="002E6658" w:rsidRPr="00B41D98" w:rsidRDefault="002E6658" w:rsidP="002E6658">
            <w:pPr>
              <w:ind w:right="-108"/>
              <w:rPr>
                <w:rFonts w:asciiTheme="majorHAnsi" w:hAnsiTheme="majorHAnsi"/>
                <w:b/>
                <w:sz w:val="20"/>
              </w:rPr>
            </w:pPr>
            <w:r w:rsidRPr="00B41D98">
              <w:rPr>
                <w:rFonts w:asciiTheme="majorHAnsi" w:hAnsiTheme="majorHAnsi"/>
                <w:b/>
                <w:sz w:val="20"/>
              </w:rPr>
              <w:t xml:space="preserve">3. Project Plan: </w:t>
            </w:r>
            <w:r w:rsidRPr="00B41D98">
              <w:rPr>
                <w:rFonts w:asciiTheme="majorHAnsi" w:hAnsiTheme="majorHAnsi"/>
                <w:sz w:val="20"/>
              </w:rPr>
              <w:t>(Two pages maximum)</w:t>
            </w:r>
          </w:p>
        </w:tc>
      </w:tr>
      <w:tr w:rsidR="002E6658" w14:paraId="5AA6B803" w14:textId="77777777" w:rsidTr="002E6658">
        <w:trPr>
          <w:cantSplit/>
        </w:trPr>
        <w:tc>
          <w:tcPr>
            <w:tcW w:w="9039" w:type="dxa"/>
            <w:tcBorders>
              <w:top w:val="single" w:sz="4" w:space="0" w:color="auto"/>
              <w:left w:val="single" w:sz="4" w:space="0" w:color="auto"/>
              <w:bottom w:val="single" w:sz="4" w:space="0" w:color="auto"/>
              <w:right w:val="single" w:sz="4" w:space="0" w:color="auto"/>
            </w:tcBorders>
          </w:tcPr>
          <w:p w14:paraId="332E1962" w14:textId="77777777" w:rsidR="002E6658" w:rsidRPr="00B25E48" w:rsidRDefault="002E6658" w:rsidP="002E6658">
            <w:pPr>
              <w:autoSpaceDE w:val="0"/>
              <w:autoSpaceDN w:val="0"/>
              <w:adjustRightInd w:val="0"/>
              <w:rPr>
                <w:rFonts w:ascii="Helvetica" w:hAnsi="Helvetica"/>
                <w:bCs/>
                <w:color w:val="A6A6A6" w:themeColor="background1" w:themeShade="A6"/>
                <w:sz w:val="20"/>
              </w:rPr>
            </w:pPr>
            <w:r w:rsidRPr="00B25E48">
              <w:rPr>
                <w:rFonts w:ascii="Helvetica" w:hAnsi="Helvetica"/>
                <w:bCs/>
                <w:color w:val="A6A6A6" w:themeColor="background1" w:themeShade="A6"/>
                <w:sz w:val="20"/>
              </w:rPr>
              <w:t xml:space="preserve">Detail your project plan. This should be a resilient engineering plan accommodating realistic alternatives and contingency measures to meet the objectives and assuming a total duration of two sessions (including ECTE458). Budget constraints should also be considered. </w:t>
            </w:r>
            <w:r w:rsidRPr="00B25E48">
              <w:rPr>
                <w:rFonts w:ascii="Helvetica" w:hAnsi="Helvetica"/>
                <w:color w:val="A6A6A6" w:themeColor="background1" w:themeShade="A6"/>
                <w:sz w:val="20"/>
              </w:rPr>
              <w:t>Questions that you should answer are:</w:t>
            </w:r>
          </w:p>
          <w:p w14:paraId="609A699F" w14:textId="379D3A28" w:rsidR="00F30CC2" w:rsidRDefault="00F30CC2" w:rsidP="00F30CC2">
            <w:pPr>
              <w:jc w:val="both"/>
              <w:rPr>
                <w:rFonts w:ascii="Helvetica" w:hAnsi="Helvetica"/>
                <w:sz w:val="20"/>
              </w:rPr>
            </w:pPr>
          </w:p>
          <w:p w14:paraId="25CCDB3D" w14:textId="3B47D83A" w:rsidR="00C22911" w:rsidRPr="00C22911" w:rsidRDefault="00C22911" w:rsidP="00C22911">
            <w:pPr>
              <w:numPr>
                <w:ilvl w:val="0"/>
                <w:numId w:val="16"/>
              </w:numPr>
              <w:tabs>
                <w:tab w:val="clear" w:pos="1134"/>
                <w:tab w:val="num" w:pos="567"/>
              </w:tabs>
              <w:ind w:left="567"/>
              <w:jc w:val="both"/>
              <w:rPr>
                <w:rFonts w:ascii="Helvetica" w:hAnsi="Helvetica"/>
                <w:color w:val="A6A6A6" w:themeColor="background1" w:themeShade="A6"/>
                <w:sz w:val="20"/>
              </w:rPr>
            </w:pPr>
            <w:r w:rsidRPr="00B25E48">
              <w:rPr>
                <w:rFonts w:ascii="Helvetica" w:hAnsi="Helvetica"/>
                <w:color w:val="A6A6A6" w:themeColor="background1" w:themeShade="A6"/>
                <w:sz w:val="20"/>
              </w:rPr>
              <w:t>What do you intend doing? Briefly describe the methods that you will use to achieve the objectives stated above as well as the software and/or hardware that will be developed.</w:t>
            </w:r>
          </w:p>
          <w:p w14:paraId="7CB68CCB" w14:textId="78CEA68E" w:rsidR="004D3AAC" w:rsidRPr="00080656" w:rsidRDefault="004D3AAC" w:rsidP="004D3AAC">
            <w:pPr>
              <w:rPr>
                <w:sz w:val="22"/>
              </w:rPr>
            </w:pPr>
            <w:proofErr w:type="spellStart"/>
            <w:r>
              <w:rPr>
                <w:sz w:val="22"/>
              </w:rPr>
              <w:t>Trinamic’s</w:t>
            </w:r>
            <w:proofErr w:type="spellEnd"/>
            <w:r>
              <w:rPr>
                <w:sz w:val="22"/>
              </w:rPr>
              <w:t xml:space="preserve"> TMC2100 stepper motor driver </w:t>
            </w:r>
            <w:r w:rsidR="00047B0A">
              <w:rPr>
                <w:sz w:val="22"/>
              </w:rPr>
              <w:t>contains</w:t>
            </w:r>
            <w:r>
              <w:rPr>
                <w:sz w:val="22"/>
              </w:rPr>
              <w:t xml:space="preserve"> both a voltage controlled chopper </w:t>
            </w:r>
            <w:r w:rsidR="001C1EB8">
              <w:rPr>
                <w:sz w:val="22"/>
              </w:rPr>
              <w:t>(</w:t>
            </w:r>
            <w:proofErr w:type="spellStart"/>
            <w:r w:rsidR="001C1EB8">
              <w:rPr>
                <w:sz w:val="22"/>
              </w:rPr>
              <w:t>stealthChop</w:t>
            </w:r>
            <w:proofErr w:type="spellEnd"/>
            <w:r w:rsidR="001C1EB8">
              <w:rPr>
                <w:sz w:val="22"/>
              </w:rPr>
              <w:t xml:space="preserve">) </w:t>
            </w:r>
            <w:r>
              <w:rPr>
                <w:sz w:val="22"/>
              </w:rPr>
              <w:t>and a current controlled chopper</w:t>
            </w:r>
            <w:r w:rsidR="001C1EB8">
              <w:rPr>
                <w:sz w:val="22"/>
              </w:rPr>
              <w:t xml:space="preserve"> (</w:t>
            </w:r>
            <w:proofErr w:type="spellStart"/>
            <w:r w:rsidR="001C1EB8">
              <w:rPr>
                <w:sz w:val="22"/>
              </w:rPr>
              <w:t>spreadCycle</w:t>
            </w:r>
            <w:proofErr w:type="spellEnd"/>
            <w:r w:rsidR="001C1EB8">
              <w:rPr>
                <w:sz w:val="22"/>
              </w:rPr>
              <w:t>)</w:t>
            </w:r>
            <w:r w:rsidR="00DF603D">
              <w:rPr>
                <w:sz w:val="22"/>
              </w:rPr>
              <w:t xml:space="preserve"> </w:t>
            </w:r>
            <w:r w:rsidR="00DF603D">
              <w:rPr>
                <w:sz w:val="22"/>
              </w:rPr>
              <w:fldChar w:fldCharType="begin"/>
            </w:r>
            <w:r w:rsidR="00AE7CD3">
              <w:rPr>
                <w:sz w:val="22"/>
              </w:rPr>
              <w:instrText xml:space="preserve"> ADDIN EN.CITE &lt;EndNote&gt;&lt;Cite&gt;&lt;Author&gt;Trinamic&lt;/Author&gt;&lt;Year&gt;2018&lt;/Year&gt;&lt;RecNum&gt;12&lt;/RecNum&gt;&lt;DisplayText&gt;[10]&lt;/DisplayText&gt;&lt;record&gt;&lt;rec-number&gt;12&lt;/rec-number&gt;&lt;foreign-keys&gt;&lt;key app="EN" db-id="p5r92x5wtevd2ke50fb592eve90zpr9srtve" timestamp="1534115590"&gt;12&lt;/key&gt;&lt;/foreign-keys&gt;&lt;ref-type name="Journal Article"&gt;17&lt;/ref-type&gt;&lt;contributors&gt;&lt;authors&gt;&lt;author&gt;Trinamic&lt;/author&gt;&lt;/authors&gt;&lt;/contributors&gt;&lt;titles&gt;&lt;title&gt;TMC2100-LA Datasheet&lt;/title&gt;&lt;/titles&gt;&lt;number&gt;1.08&lt;/number&gt;&lt;dates&gt;&lt;year&gt;2018&lt;/year&gt;&lt;/dates&gt;&lt;urls&gt;&lt;/urls&gt;&lt;/record&gt;&lt;/Cite&gt;&lt;/EndNote&gt;</w:instrText>
            </w:r>
            <w:r w:rsidR="00DF603D">
              <w:rPr>
                <w:sz w:val="22"/>
              </w:rPr>
              <w:fldChar w:fldCharType="separate"/>
            </w:r>
            <w:r w:rsidR="00AE7CD3">
              <w:rPr>
                <w:noProof/>
                <w:sz w:val="22"/>
              </w:rPr>
              <w:t>[10]</w:t>
            </w:r>
            <w:r w:rsidR="00DF603D">
              <w:rPr>
                <w:sz w:val="22"/>
              </w:rPr>
              <w:fldChar w:fldCharType="end"/>
            </w:r>
            <w:r>
              <w:rPr>
                <w:sz w:val="22"/>
              </w:rPr>
              <w:t xml:space="preserve">. </w:t>
            </w:r>
            <w:r w:rsidR="00DF603D">
              <w:rPr>
                <w:sz w:val="22"/>
              </w:rPr>
              <w:t xml:space="preserve">Additionally, the driver </w:t>
            </w:r>
            <w:r w:rsidR="001C1EB8">
              <w:rPr>
                <w:sz w:val="22"/>
              </w:rPr>
              <w:t>can</w:t>
            </w:r>
            <w:r w:rsidR="00DF603D">
              <w:rPr>
                <w:sz w:val="22"/>
              </w:rPr>
              <w:t xml:space="preserve"> be configured by seven configuration pins. This project intends to primarily use </w:t>
            </w:r>
            <w:r w:rsidR="001C1EB8">
              <w:rPr>
                <w:sz w:val="22"/>
              </w:rPr>
              <w:t xml:space="preserve">the </w:t>
            </w:r>
            <w:proofErr w:type="gramStart"/>
            <w:r w:rsidR="001C1EB8">
              <w:rPr>
                <w:sz w:val="22"/>
              </w:rPr>
              <w:t>voltage controlled</w:t>
            </w:r>
            <w:proofErr w:type="gramEnd"/>
            <w:r w:rsidR="001C1EB8">
              <w:rPr>
                <w:sz w:val="22"/>
              </w:rPr>
              <w:t xml:space="preserve"> chopper to drive the stepper motor and once slip </w:t>
            </w:r>
            <w:r w:rsidR="00047B0A">
              <w:rPr>
                <w:sz w:val="22"/>
              </w:rPr>
              <w:t>is detected</w:t>
            </w:r>
            <w:r w:rsidR="001C1EB8">
              <w:rPr>
                <w:sz w:val="22"/>
              </w:rPr>
              <w:t xml:space="preserve"> switch to the </w:t>
            </w:r>
            <w:r w:rsidR="001C1EB8" w:rsidRPr="009665AE">
              <w:rPr>
                <w:noProof/>
                <w:sz w:val="22"/>
              </w:rPr>
              <w:t>current</w:t>
            </w:r>
            <w:r w:rsidR="001C1EB8">
              <w:rPr>
                <w:sz w:val="22"/>
              </w:rPr>
              <w:t xml:space="preserve"> controlled chopper to apply more torque. The controller of the system will use a closed-loop control system to maintain accurate positioning.</w:t>
            </w:r>
          </w:p>
          <w:p w14:paraId="128E6FC0" w14:textId="77777777" w:rsidR="004D3AAC" w:rsidRDefault="004D3AAC" w:rsidP="008F280E">
            <w:pPr>
              <w:rPr>
                <w:sz w:val="22"/>
              </w:rPr>
            </w:pPr>
          </w:p>
          <w:p w14:paraId="44C1B79F" w14:textId="02445571" w:rsidR="00C42724" w:rsidRDefault="005B3C81" w:rsidP="008F280E">
            <w:pPr>
              <w:rPr>
                <w:sz w:val="22"/>
              </w:rPr>
            </w:pPr>
            <w:r w:rsidRPr="00080656">
              <w:rPr>
                <w:sz w:val="22"/>
              </w:rPr>
              <w:t xml:space="preserve">The project will require the design and manufacture of a custom circuit board </w:t>
            </w:r>
            <w:r w:rsidR="00080656" w:rsidRPr="00080656">
              <w:rPr>
                <w:sz w:val="22"/>
              </w:rPr>
              <w:t>using off the shelf components</w:t>
            </w:r>
            <w:r w:rsidRPr="00080656">
              <w:rPr>
                <w:sz w:val="22"/>
              </w:rPr>
              <w:t xml:space="preserve">. The stepper motor controller will be based around the </w:t>
            </w:r>
            <w:r w:rsidR="007E060E" w:rsidRPr="00080656">
              <w:rPr>
                <w:sz w:val="22"/>
              </w:rPr>
              <w:t xml:space="preserve">principles of a </w:t>
            </w:r>
            <w:proofErr w:type="gramStart"/>
            <w:r w:rsidR="007E060E" w:rsidRPr="00080656">
              <w:rPr>
                <w:sz w:val="22"/>
              </w:rPr>
              <w:t>voltage controlled</w:t>
            </w:r>
            <w:proofErr w:type="gramEnd"/>
            <w:r w:rsidR="007E060E" w:rsidRPr="00080656">
              <w:rPr>
                <w:sz w:val="22"/>
              </w:rPr>
              <w:t xml:space="preserve"> chopper</w:t>
            </w:r>
            <w:r w:rsidR="00080656" w:rsidRPr="00080656">
              <w:rPr>
                <w:sz w:val="22"/>
              </w:rPr>
              <w:t xml:space="preserve"> to minimise power dissipation and audio noise emitted by the stepper motor</w:t>
            </w:r>
            <w:r w:rsidRPr="00080656">
              <w:rPr>
                <w:sz w:val="22"/>
              </w:rPr>
              <w:t>. Additionally, an encoder will be used for the shaft position sensing</w:t>
            </w:r>
            <w:r w:rsidR="00917E3D" w:rsidRPr="00080656">
              <w:rPr>
                <w:sz w:val="22"/>
              </w:rPr>
              <w:t xml:space="preserve"> </w:t>
            </w:r>
            <w:r w:rsidR="00080656" w:rsidRPr="00080656">
              <w:rPr>
                <w:sz w:val="22"/>
              </w:rPr>
              <w:t>to</w:t>
            </w:r>
            <w:r w:rsidR="00917E3D" w:rsidRPr="00080656">
              <w:rPr>
                <w:sz w:val="22"/>
              </w:rPr>
              <w:t xml:space="preserve"> provide a close</w:t>
            </w:r>
            <w:r w:rsidR="00080656" w:rsidRPr="00080656">
              <w:rPr>
                <w:sz w:val="22"/>
              </w:rPr>
              <w:t>d</w:t>
            </w:r>
            <w:r w:rsidR="00917E3D" w:rsidRPr="00080656">
              <w:rPr>
                <w:sz w:val="22"/>
              </w:rPr>
              <w:t xml:space="preserve"> loop control system</w:t>
            </w:r>
            <w:r w:rsidRPr="00080656">
              <w:rPr>
                <w:sz w:val="22"/>
              </w:rPr>
              <w:t xml:space="preserve">. A stepper motor will be required to mount the controller board to and perform controller </w:t>
            </w:r>
            <w:r w:rsidR="00080656" w:rsidRPr="00080656">
              <w:rPr>
                <w:sz w:val="22"/>
              </w:rPr>
              <w:t>testing and data collection</w:t>
            </w:r>
            <w:r w:rsidRPr="00080656">
              <w:rPr>
                <w:sz w:val="22"/>
              </w:rPr>
              <w:t>.</w:t>
            </w:r>
            <w:r w:rsidR="00A425FE">
              <w:rPr>
                <w:sz w:val="22"/>
              </w:rPr>
              <w:t xml:space="preserve"> </w:t>
            </w:r>
          </w:p>
          <w:p w14:paraId="4C4B139D" w14:textId="12C59121" w:rsidR="00917E3D" w:rsidRDefault="00917E3D" w:rsidP="008F280E">
            <w:pPr>
              <w:rPr>
                <w:sz w:val="22"/>
              </w:rPr>
            </w:pPr>
          </w:p>
          <w:p w14:paraId="405D6891" w14:textId="379AEE7C" w:rsidR="00C22911" w:rsidRPr="00C22911" w:rsidRDefault="00C22911" w:rsidP="00C22911">
            <w:pPr>
              <w:numPr>
                <w:ilvl w:val="0"/>
                <w:numId w:val="16"/>
              </w:numPr>
              <w:tabs>
                <w:tab w:val="clear" w:pos="1134"/>
                <w:tab w:val="num" w:pos="567"/>
              </w:tabs>
              <w:ind w:left="567"/>
              <w:jc w:val="both"/>
              <w:rPr>
                <w:rFonts w:ascii="Helvetica" w:hAnsi="Helvetica"/>
                <w:color w:val="A6A6A6" w:themeColor="background1" w:themeShade="A6"/>
                <w:sz w:val="20"/>
              </w:rPr>
            </w:pPr>
            <w:r w:rsidRPr="00B25E48">
              <w:rPr>
                <w:rFonts w:ascii="Helvetica" w:hAnsi="Helvetica"/>
                <w:color w:val="A6A6A6" w:themeColor="background1" w:themeShade="A6"/>
                <w:sz w:val="20"/>
              </w:rPr>
              <w:t>Why is this strategy being adopted? Indicate with reference to the literature you have read so far.</w:t>
            </w:r>
          </w:p>
          <w:p w14:paraId="31D7D28A" w14:textId="1FC9B025" w:rsidR="0049104F" w:rsidRDefault="00264B6F" w:rsidP="00AD6746">
            <w:pPr>
              <w:rPr>
                <w:sz w:val="22"/>
              </w:rPr>
            </w:pPr>
            <w:proofErr w:type="spellStart"/>
            <w:r w:rsidRPr="00080656">
              <w:rPr>
                <w:sz w:val="22"/>
              </w:rPr>
              <w:t>Oo</w:t>
            </w:r>
            <w:proofErr w:type="spellEnd"/>
            <w:r w:rsidRPr="00080656">
              <w:rPr>
                <w:sz w:val="22"/>
              </w:rPr>
              <w:t xml:space="preserve"> et al show that a set of mathematical equations can be used to describe an open-loop stepper motor</w:t>
            </w:r>
            <w:r w:rsidR="00AD6746" w:rsidRPr="00080656">
              <w:rPr>
                <w:sz w:val="22"/>
              </w:rPr>
              <w:t xml:space="preserve"> and controller</w:t>
            </w:r>
            <w:r w:rsidRPr="00080656">
              <w:rPr>
                <w:sz w:val="22"/>
              </w:rPr>
              <w:t xml:space="preserve"> </w:t>
            </w:r>
            <w:r w:rsidRPr="00080656">
              <w:rPr>
                <w:sz w:val="22"/>
              </w:rPr>
              <w:fldChar w:fldCharType="begin"/>
            </w:r>
            <w:r w:rsidR="00AE7CD3">
              <w:rPr>
                <w:sz w:val="22"/>
              </w:rPr>
              <w:instrText xml:space="preserve"> ADDIN EN.CITE &lt;EndNote&gt;&lt;Cite&gt;&lt;Author&gt;Oo&lt;/Author&gt;&lt;Year&gt;2017&lt;/Year&gt;&lt;RecNum&gt;8&lt;/RecNum&gt;&lt;DisplayText&gt;[11]&lt;/DisplayText&gt;&lt;record&gt;&lt;rec-number&gt;8&lt;/rec-number&gt;&lt;foreign-keys&gt;&lt;key app="EN" db-id="p5r92x5wtevd2ke50fb592eve90zpr9srtve" timestamp="1533985927"&gt;8&lt;/key&gt;&lt;/foreign-keys&gt;&lt;ref-type name="Generic"&gt;13&lt;/ref-type&gt;&lt;contributors&gt;&lt;authors&gt;&lt;author&gt;Oo, Htin Lin&lt;/author&gt;&lt;/authors&gt;&lt;/contributors&gt;&lt;titles&gt;&lt;title&gt;Modelling and control of an open-loop stepper motor in Matlab/Simulink&lt;/title&gt;&lt;alt-title&gt;2017 IEEE Conference of Russian Young Researchers in Electrical and Electronic Engineering (EIConRus)&lt;/alt-title&gt;&lt;/titles&gt;&lt;pages&gt;869-872&lt;/pages&gt;&lt;dates&gt;&lt;year&gt;2017&lt;/year&gt;&lt;/dates&gt;&lt;publisher&gt;IEEE&lt;/publisher&gt;&lt;isbn&gt;1-5090-4866-9, 978-1-5090-4866-3&lt;/isbn&gt;&lt;urls&gt;&lt;/urls&gt;&lt;electronic-resource-num&gt;10.1109/EIConRus.2017.7910693&lt;/electronic-resource-num&gt;&lt;/record&gt;&lt;/Cite&gt;&lt;/EndNote&gt;</w:instrText>
            </w:r>
            <w:r w:rsidRPr="00080656">
              <w:rPr>
                <w:sz w:val="22"/>
              </w:rPr>
              <w:fldChar w:fldCharType="separate"/>
            </w:r>
            <w:r w:rsidR="00AE7CD3">
              <w:rPr>
                <w:noProof/>
                <w:sz w:val="22"/>
              </w:rPr>
              <w:t>[11]</w:t>
            </w:r>
            <w:r w:rsidRPr="00080656">
              <w:rPr>
                <w:sz w:val="22"/>
              </w:rPr>
              <w:fldChar w:fldCharType="end"/>
            </w:r>
            <w:r w:rsidRPr="00080656">
              <w:rPr>
                <w:sz w:val="22"/>
              </w:rPr>
              <w:t xml:space="preserve">. </w:t>
            </w:r>
            <w:r w:rsidR="00AD6746" w:rsidRPr="00080656">
              <w:rPr>
                <w:sz w:val="22"/>
              </w:rPr>
              <w:t>By extending this approach, a closed loop model can be modelled in Simulink to test control algorithms</w:t>
            </w:r>
            <w:r w:rsidRPr="00080656">
              <w:rPr>
                <w:sz w:val="22"/>
              </w:rPr>
              <w:t xml:space="preserve"> </w:t>
            </w:r>
            <w:r w:rsidR="00AD6746" w:rsidRPr="00080656">
              <w:rPr>
                <w:sz w:val="22"/>
              </w:rPr>
              <w:t xml:space="preserve">before implementing the </w:t>
            </w:r>
            <w:r w:rsidR="0070439B" w:rsidRPr="00080656">
              <w:rPr>
                <w:sz w:val="22"/>
              </w:rPr>
              <w:t xml:space="preserve">design </w:t>
            </w:r>
            <w:r w:rsidR="00AD6746" w:rsidRPr="00080656">
              <w:rPr>
                <w:sz w:val="22"/>
              </w:rPr>
              <w:t>on an MCU.</w:t>
            </w:r>
            <w:r w:rsidR="002905D1">
              <w:rPr>
                <w:sz w:val="22"/>
              </w:rPr>
              <w:t xml:space="preserve"> </w:t>
            </w:r>
            <w:r w:rsidR="00D74F90">
              <w:rPr>
                <w:sz w:val="22"/>
              </w:rPr>
              <w:t>An Arduino development board with the</w:t>
            </w:r>
            <w:r w:rsidR="002905D1">
              <w:rPr>
                <w:sz w:val="22"/>
              </w:rPr>
              <w:t xml:space="preserve"> MATLAB support library</w:t>
            </w:r>
            <w:r w:rsidR="00D74F90">
              <w:rPr>
                <w:sz w:val="22"/>
              </w:rPr>
              <w:t xml:space="preserve"> for Arduino will be used to perform hardware-in-the-loop testing of the control system</w:t>
            </w:r>
            <w:r w:rsidR="00A356BD">
              <w:rPr>
                <w:sz w:val="22"/>
              </w:rPr>
              <w:t xml:space="preserve">. The support library will allow real-time data from sensors over I2C and SPI to be collected and drive the stepper motors under test </w:t>
            </w:r>
            <w:r w:rsidR="00A356BD">
              <w:rPr>
                <w:sz w:val="22"/>
              </w:rPr>
              <w:fldChar w:fldCharType="begin"/>
            </w:r>
            <w:r w:rsidR="00AE7CD3">
              <w:rPr>
                <w:sz w:val="22"/>
              </w:rPr>
              <w:instrText xml:space="preserve"> ADDIN EN.CITE &lt;EndNote&gt;&lt;Cite&gt;&lt;Author&gt;Inc.&lt;/Author&gt;&lt;RecNum&gt;11&lt;/RecNum&gt;&lt;DisplayText&gt;[12]&lt;/DisplayText&gt;&lt;record&gt;&lt;rec-number&gt;11&lt;/rec-number&gt;&lt;foreign-keys&gt;&lt;key app="EN" db-id="p5r92x5wtevd2ke50fb592eve90zpr9srtve" timestamp="1534038724"&gt;11&lt;/key&gt;&lt;/foreign-keys&gt;&lt;ref-type name="Web Page"&gt;12&lt;/ref-type&gt;&lt;contributors&gt;&lt;authors&gt;&lt;author&gt;The Mathworks Inc.&lt;/author&gt;&lt;/authors&gt;&lt;/contributors&gt;&lt;titles&gt;&lt;title&gt;Arduino Support from MATLAB&lt;/title&gt;&lt;/titles&gt;&lt;volume&gt;2018&lt;/volume&gt;&lt;number&gt;12 August 2018&lt;/number&gt;&lt;dates&gt;&lt;/dates&gt;&lt;urls&gt;&lt;related-urls&gt;&lt;url&gt;https://au.mathworks.com/hardware-support/arduino-matlab.html&lt;/url&gt;&lt;/related-urls&gt;&lt;/urls&gt;&lt;/record&gt;&lt;/Cite&gt;&lt;/EndNote&gt;</w:instrText>
            </w:r>
            <w:r w:rsidR="00A356BD">
              <w:rPr>
                <w:sz w:val="22"/>
              </w:rPr>
              <w:fldChar w:fldCharType="separate"/>
            </w:r>
            <w:r w:rsidR="00AE7CD3">
              <w:rPr>
                <w:noProof/>
                <w:sz w:val="22"/>
              </w:rPr>
              <w:t>[12]</w:t>
            </w:r>
            <w:r w:rsidR="00A356BD">
              <w:rPr>
                <w:sz w:val="22"/>
              </w:rPr>
              <w:fldChar w:fldCharType="end"/>
            </w:r>
            <w:r w:rsidR="00A356BD">
              <w:rPr>
                <w:sz w:val="22"/>
              </w:rPr>
              <w:t>. Once testing is complete the control system software will be implemented on an Arduino development board in C++</w:t>
            </w:r>
            <w:r w:rsidR="00AF1108">
              <w:rPr>
                <w:sz w:val="22"/>
              </w:rPr>
              <w:t xml:space="preserve"> using the Arduino IDE</w:t>
            </w:r>
            <w:r w:rsidR="00A356BD">
              <w:rPr>
                <w:sz w:val="22"/>
              </w:rPr>
              <w:t>.</w:t>
            </w:r>
          </w:p>
          <w:p w14:paraId="54045685" w14:textId="457814D7" w:rsidR="00CA4857" w:rsidRDefault="00CA4857" w:rsidP="00AD6746">
            <w:pPr>
              <w:rPr>
                <w:sz w:val="22"/>
              </w:rPr>
            </w:pPr>
          </w:p>
          <w:p w14:paraId="2AC464DB" w14:textId="78B1EA39" w:rsidR="00CA4857" w:rsidRPr="00080656" w:rsidRDefault="000715DB" w:rsidP="00AD6746">
            <w:pPr>
              <w:rPr>
                <w:sz w:val="22"/>
              </w:rPr>
            </w:pPr>
            <w:r>
              <w:rPr>
                <w:sz w:val="22"/>
              </w:rPr>
              <w:t xml:space="preserve">The TMC2100 stepper motor driver has been chosen due to its silent </w:t>
            </w:r>
            <w:proofErr w:type="spellStart"/>
            <w:r>
              <w:rPr>
                <w:sz w:val="22"/>
              </w:rPr>
              <w:t>stealthChop</w:t>
            </w:r>
            <w:proofErr w:type="spellEnd"/>
            <w:r>
              <w:rPr>
                <w:sz w:val="22"/>
              </w:rPr>
              <w:t xml:space="preserve"> feature, high current capacity and ability to configure drive modes between a </w:t>
            </w:r>
            <w:r w:rsidRPr="009665AE">
              <w:rPr>
                <w:noProof/>
                <w:sz w:val="22"/>
              </w:rPr>
              <w:t>current</w:t>
            </w:r>
            <w:r>
              <w:rPr>
                <w:sz w:val="22"/>
              </w:rPr>
              <w:t xml:space="preserve"> controlled chopper to a voltage controlled chopper digitally enabling a controller to set as necessary </w:t>
            </w:r>
            <w:r>
              <w:rPr>
                <w:sz w:val="22"/>
              </w:rPr>
              <w:fldChar w:fldCharType="begin"/>
            </w:r>
            <w:r w:rsidR="00AE7CD3">
              <w:rPr>
                <w:sz w:val="22"/>
              </w:rPr>
              <w:instrText xml:space="preserve"> ADDIN EN.CITE &lt;EndNote&gt;&lt;Cite&gt;&lt;Author&gt;Trinamic&lt;/Author&gt;&lt;Year&gt;2018&lt;/Year&gt;&lt;RecNum&gt;12&lt;/RecNum&gt;&lt;DisplayText&gt;[10]&lt;/DisplayText&gt;&lt;record&gt;&lt;rec-number&gt;12&lt;/rec-number&gt;&lt;foreign-keys&gt;&lt;key app="EN" db-id="p5r92x5wtevd2ke50fb592eve90zpr9srtve" timestamp="1534115590"&gt;12&lt;/key&gt;&lt;/foreign-keys&gt;&lt;ref-type name="Journal Article"&gt;17&lt;/ref-type&gt;&lt;contributors&gt;&lt;authors&gt;&lt;author&gt;Trinamic&lt;/author&gt;&lt;/authors&gt;&lt;/contributors&gt;&lt;titles&gt;&lt;title&gt;TMC2100-LA Datasheet&lt;/title&gt;&lt;/titles&gt;&lt;number&gt;1.08&lt;/number&gt;&lt;dates&gt;&lt;year&gt;2018&lt;/year&gt;&lt;/dates&gt;&lt;urls&gt;&lt;/urls&gt;&lt;/record&gt;&lt;/Cite&gt;&lt;/EndNote&gt;</w:instrText>
            </w:r>
            <w:r>
              <w:rPr>
                <w:sz w:val="22"/>
              </w:rPr>
              <w:fldChar w:fldCharType="separate"/>
            </w:r>
            <w:r w:rsidR="00AE7CD3">
              <w:rPr>
                <w:noProof/>
                <w:sz w:val="22"/>
              </w:rPr>
              <w:t>[10]</w:t>
            </w:r>
            <w:r>
              <w:rPr>
                <w:sz w:val="22"/>
              </w:rPr>
              <w:fldChar w:fldCharType="end"/>
            </w:r>
            <w:r>
              <w:rPr>
                <w:sz w:val="22"/>
              </w:rPr>
              <w:t xml:space="preserve">. </w:t>
            </w:r>
          </w:p>
          <w:p w14:paraId="4A7AF694" w14:textId="77777777" w:rsidR="00AD6746" w:rsidRPr="00AD6746" w:rsidRDefault="00AD6746" w:rsidP="00AD6746">
            <w:pPr>
              <w:rPr>
                <w:color w:val="FF0000"/>
                <w:sz w:val="22"/>
              </w:rPr>
            </w:pPr>
          </w:p>
          <w:p w14:paraId="5C4AAF31" w14:textId="37B76709" w:rsidR="005B3C81" w:rsidRPr="00C22911" w:rsidRDefault="009665AE" w:rsidP="00891157">
            <w:pPr>
              <w:rPr>
                <w:sz w:val="22"/>
              </w:rPr>
            </w:pPr>
            <w:r>
              <w:rPr>
                <w:noProof/>
                <w:sz w:val="22"/>
              </w:rPr>
              <w:t>The s</w:t>
            </w:r>
            <w:r w:rsidR="005B3C81" w:rsidRPr="009665AE">
              <w:rPr>
                <w:noProof/>
                <w:sz w:val="22"/>
              </w:rPr>
              <w:t>oftware</w:t>
            </w:r>
            <w:r w:rsidR="005B3C81" w:rsidRPr="00C22911">
              <w:rPr>
                <w:sz w:val="22"/>
              </w:rPr>
              <w:t xml:space="preserve"> will be written </w:t>
            </w:r>
            <w:r w:rsidR="00C22911" w:rsidRPr="00C22911">
              <w:rPr>
                <w:sz w:val="22"/>
              </w:rPr>
              <w:t>using MATLAB and the Arduino IDE</w:t>
            </w:r>
            <w:r w:rsidR="001D693A" w:rsidRPr="00C22911">
              <w:rPr>
                <w:sz w:val="22"/>
              </w:rPr>
              <w:t xml:space="preserve"> which </w:t>
            </w:r>
            <w:r w:rsidR="001D693A">
              <w:rPr>
                <w:sz w:val="22"/>
              </w:rPr>
              <w:t>are</w:t>
            </w:r>
            <w:r w:rsidR="001D693A" w:rsidRPr="00C22911">
              <w:rPr>
                <w:sz w:val="22"/>
              </w:rPr>
              <w:t xml:space="preserve"> available on SECTE </w:t>
            </w:r>
            <w:r w:rsidR="000E4697" w:rsidRPr="00C22911">
              <w:rPr>
                <w:sz w:val="22"/>
              </w:rPr>
              <w:t>computers</w:t>
            </w:r>
            <w:r>
              <w:rPr>
                <w:sz w:val="22"/>
              </w:rPr>
              <w:t>, therefore,</w:t>
            </w:r>
            <w:r w:rsidR="005B3C81" w:rsidRPr="00C22911">
              <w:rPr>
                <w:sz w:val="22"/>
              </w:rPr>
              <w:t xml:space="preserve"> will not require additional software resources. Open-source software will be used for schematic and PCB layout requiring access to a computer.</w:t>
            </w:r>
            <w:r w:rsidR="00BF7747" w:rsidRPr="00C22911">
              <w:rPr>
                <w:sz w:val="22"/>
              </w:rPr>
              <w:t xml:space="preserve"> </w:t>
            </w:r>
          </w:p>
          <w:p w14:paraId="3B8BCAF3" w14:textId="62EC4FFA" w:rsidR="002E6658" w:rsidRDefault="002E6658" w:rsidP="002E6658">
            <w:pPr>
              <w:jc w:val="both"/>
              <w:rPr>
                <w:rFonts w:ascii="Helvetica" w:hAnsi="Helvetica"/>
                <w:sz w:val="20"/>
              </w:rPr>
            </w:pPr>
          </w:p>
          <w:p w14:paraId="1EC51F76" w14:textId="76FB4CB7" w:rsidR="00C22911" w:rsidRPr="00C22911" w:rsidRDefault="00C22911" w:rsidP="00C22911">
            <w:pPr>
              <w:numPr>
                <w:ilvl w:val="0"/>
                <w:numId w:val="16"/>
              </w:numPr>
              <w:tabs>
                <w:tab w:val="clear" w:pos="1134"/>
                <w:tab w:val="num" w:pos="567"/>
              </w:tabs>
              <w:ind w:left="567"/>
              <w:jc w:val="both"/>
              <w:rPr>
                <w:rFonts w:ascii="Helvetica" w:hAnsi="Helvetica"/>
                <w:color w:val="A6A6A6" w:themeColor="background1" w:themeShade="A6"/>
                <w:sz w:val="20"/>
              </w:rPr>
            </w:pPr>
            <w:r w:rsidRPr="00B25E48">
              <w:rPr>
                <w:rFonts w:ascii="Helvetica" w:hAnsi="Helvetica"/>
                <w:color w:val="A6A6A6" w:themeColor="background1" w:themeShade="A6"/>
                <w:sz w:val="20"/>
              </w:rPr>
              <w:t>How do you intend to validate your solution/experimental results/simulations/procedures?</w:t>
            </w:r>
          </w:p>
          <w:p w14:paraId="0C172EB7" w14:textId="28EECF7E" w:rsidR="004D7E85" w:rsidRDefault="006415B4" w:rsidP="002E6658">
            <w:pPr>
              <w:jc w:val="both"/>
              <w:rPr>
                <w:rFonts w:ascii="Helvetica" w:hAnsi="Helvetica"/>
                <w:sz w:val="20"/>
              </w:rPr>
            </w:pPr>
            <w:r>
              <w:rPr>
                <w:rFonts w:ascii="Helvetica" w:hAnsi="Helvetica"/>
                <w:sz w:val="20"/>
              </w:rPr>
              <w:t xml:space="preserve">The main experiment to be performed is the comparison of the developed control board with an existing </w:t>
            </w:r>
            <w:r w:rsidR="001D693A">
              <w:rPr>
                <w:rFonts w:ascii="Helvetica" w:hAnsi="Helvetica"/>
                <w:sz w:val="20"/>
              </w:rPr>
              <w:t>driver</w:t>
            </w:r>
            <w:r>
              <w:rPr>
                <w:rFonts w:ascii="Helvetica" w:hAnsi="Helvetica"/>
                <w:sz w:val="20"/>
              </w:rPr>
              <w:t xml:space="preserve"> such as the </w:t>
            </w:r>
            <w:proofErr w:type="spellStart"/>
            <w:r>
              <w:rPr>
                <w:rFonts w:ascii="Helvetica" w:hAnsi="Helvetica"/>
                <w:sz w:val="20"/>
              </w:rPr>
              <w:t>Pololu</w:t>
            </w:r>
            <w:proofErr w:type="spellEnd"/>
            <w:r>
              <w:rPr>
                <w:rFonts w:ascii="Helvetica" w:hAnsi="Helvetica"/>
                <w:sz w:val="20"/>
              </w:rPr>
              <w:t xml:space="preserve"> A4988. </w:t>
            </w:r>
          </w:p>
          <w:p w14:paraId="5DEEE27D" w14:textId="77777777" w:rsidR="004D7E85" w:rsidRDefault="004D7E85" w:rsidP="002E6658">
            <w:pPr>
              <w:jc w:val="both"/>
              <w:rPr>
                <w:rFonts w:ascii="Helvetica" w:hAnsi="Helvetica"/>
                <w:sz w:val="20"/>
              </w:rPr>
            </w:pPr>
          </w:p>
          <w:p w14:paraId="4E93B4E9" w14:textId="27AB90CE" w:rsidR="0084321D" w:rsidRDefault="006415B4" w:rsidP="002E6658">
            <w:pPr>
              <w:jc w:val="both"/>
              <w:rPr>
                <w:rFonts w:ascii="Helvetica" w:hAnsi="Helvetica"/>
                <w:sz w:val="20"/>
              </w:rPr>
            </w:pPr>
            <w:r w:rsidRPr="00D71E6A">
              <w:rPr>
                <w:rFonts w:ascii="Helvetica" w:hAnsi="Helvetica"/>
                <w:sz w:val="20"/>
              </w:rPr>
              <w:t>Data will be collect</w:t>
            </w:r>
            <w:r w:rsidR="00205284" w:rsidRPr="00D71E6A">
              <w:rPr>
                <w:rFonts w:ascii="Helvetica" w:hAnsi="Helvetica"/>
                <w:sz w:val="20"/>
              </w:rPr>
              <w:t>ed</w:t>
            </w:r>
            <w:r w:rsidRPr="00D71E6A">
              <w:rPr>
                <w:rFonts w:ascii="Helvetica" w:hAnsi="Helvetica"/>
                <w:sz w:val="20"/>
              </w:rPr>
              <w:t xml:space="preserve"> on the accuracy, speed and audio noise of the motors being driven</w:t>
            </w:r>
            <w:r w:rsidR="00205284" w:rsidRPr="00D71E6A">
              <w:rPr>
                <w:rFonts w:ascii="Helvetica" w:hAnsi="Helvetica"/>
                <w:sz w:val="20"/>
              </w:rPr>
              <w:t>.</w:t>
            </w:r>
            <w:r w:rsidR="0057571F" w:rsidRPr="00D71E6A">
              <w:rPr>
                <w:rFonts w:ascii="Helvetica" w:hAnsi="Helvetica"/>
                <w:sz w:val="20"/>
              </w:rPr>
              <w:t xml:space="preserve"> The software algorithms will be validated in MATLAB before implementation </w:t>
            </w:r>
            <w:r w:rsidR="00C22911" w:rsidRPr="00D71E6A">
              <w:rPr>
                <w:rFonts w:ascii="Helvetica" w:hAnsi="Helvetica"/>
                <w:sz w:val="20"/>
              </w:rPr>
              <w:t>on an Arduino development board in</w:t>
            </w:r>
            <w:r w:rsidR="0057571F" w:rsidRPr="00D71E6A">
              <w:rPr>
                <w:rFonts w:ascii="Helvetica" w:hAnsi="Helvetica"/>
                <w:sz w:val="20"/>
              </w:rPr>
              <w:t xml:space="preserve"> C++. The final hardware will be test</w:t>
            </w:r>
            <w:r w:rsidR="00C22911" w:rsidRPr="00D71E6A">
              <w:rPr>
                <w:rFonts w:ascii="Helvetica" w:hAnsi="Helvetica"/>
                <w:sz w:val="20"/>
              </w:rPr>
              <w:t>ed</w:t>
            </w:r>
            <w:r w:rsidR="0057571F" w:rsidRPr="00D71E6A">
              <w:rPr>
                <w:rFonts w:ascii="Helvetica" w:hAnsi="Helvetica"/>
                <w:sz w:val="20"/>
              </w:rPr>
              <w:t xml:space="preserve"> using correct probing techniques with an oscilloscope against competing algorithms.</w:t>
            </w:r>
          </w:p>
          <w:p w14:paraId="265229D9" w14:textId="391C1E0F" w:rsidR="006F52E5" w:rsidRDefault="006F52E5" w:rsidP="002E6658">
            <w:pPr>
              <w:jc w:val="both"/>
              <w:rPr>
                <w:rFonts w:ascii="Helvetica" w:hAnsi="Helvetica"/>
                <w:sz w:val="20"/>
              </w:rPr>
            </w:pPr>
          </w:p>
          <w:p w14:paraId="4AD14783" w14:textId="59B13EA3" w:rsidR="00270FD8" w:rsidRDefault="00270FD8" w:rsidP="002E6658">
            <w:pPr>
              <w:jc w:val="both"/>
              <w:rPr>
                <w:rFonts w:ascii="Helvetica" w:hAnsi="Helvetica"/>
                <w:sz w:val="20"/>
              </w:rPr>
            </w:pPr>
          </w:p>
          <w:p w14:paraId="0FF8E646" w14:textId="6DD24422" w:rsidR="00BB76D6" w:rsidRPr="006125B4" w:rsidRDefault="00BB76D6" w:rsidP="00A425FE">
            <w:pPr>
              <w:jc w:val="both"/>
              <w:rPr>
                <w:rFonts w:ascii="Helvetica" w:hAnsi="Helvetica"/>
                <w:sz w:val="20"/>
              </w:rPr>
            </w:pPr>
          </w:p>
        </w:tc>
      </w:tr>
      <w:tr w:rsidR="008C435B" w14:paraId="1E1E3235" w14:textId="77777777" w:rsidTr="002E6658">
        <w:trPr>
          <w:cantSplit/>
        </w:trPr>
        <w:tc>
          <w:tcPr>
            <w:tcW w:w="9039" w:type="dxa"/>
            <w:tcBorders>
              <w:top w:val="single" w:sz="4" w:space="0" w:color="auto"/>
              <w:left w:val="single" w:sz="4" w:space="0" w:color="auto"/>
              <w:bottom w:val="single" w:sz="4" w:space="0" w:color="auto"/>
              <w:right w:val="single" w:sz="4" w:space="0" w:color="auto"/>
            </w:tcBorders>
          </w:tcPr>
          <w:p w14:paraId="728A7F2B" w14:textId="77777777" w:rsidR="000E4697" w:rsidRPr="00C22911" w:rsidRDefault="000E4697" w:rsidP="000E4697">
            <w:pPr>
              <w:numPr>
                <w:ilvl w:val="0"/>
                <w:numId w:val="16"/>
              </w:numPr>
              <w:tabs>
                <w:tab w:val="clear" w:pos="1134"/>
                <w:tab w:val="num" w:pos="567"/>
              </w:tabs>
              <w:ind w:left="567"/>
              <w:jc w:val="both"/>
              <w:rPr>
                <w:rFonts w:ascii="Helvetica" w:hAnsi="Helvetica"/>
                <w:sz w:val="20"/>
              </w:rPr>
            </w:pPr>
            <w:r w:rsidRPr="00B25E48">
              <w:rPr>
                <w:rFonts w:ascii="Helvetica" w:hAnsi="Helvetica"/>
                <w:color w:val="A6A6A6" w:themeColor="background1" w:themeShade="A6"/>
                <w:sz w:val="20"/>
              </w:rPr>
              <w:lastRenderedPageBreak/>
              <w:t>What is the timeframe for achieving the project objectives? Indicate all milestones and deliverables, clearly showing specific outcomes to be achieved by the end of ECTE451</w:t>
            </w:r>
            <w:r>
              <w:rPr>
                <w:rFonts w:ascii="Helvetica" w:hAnsi="Helvetica"/>
                <w:color w:val="A6A6A6" w:themeColor="background1" w:themeShade="A6"/>
                <w:sz w:val="20"/>
              </w:rPr>
              <w:t xml:space="preserve"> (no </w:t>
            </w:r>
            <w:r w:rsidRPr="003277EF">
              <w:rPr>
                <w:color w:val="A6A6A6" w:themeColor="background1" w:themeShade="A6"/>
              </w:rPr>
              <w:t>Gantt</w:t>
            </w:r>
            <w:r w:rsidRPr="003277EF">
              <w:rPr>
                <w:rFonts w:ascii="Helvetica" w:hAnsi="Helvetica"/>
                <w:color w:val="A6A6A6" w:themeColor="background1" w:themeShade="A6"/>
                <w:sz w:val="20"/>
              </w:rPr>
              <w:t xml:space="preserve"> </w:t>
            </w:r>
            <w:r>
              <w:rPr>
                <w:rFonts w:ascii="Helvetica" w:hAnsi="Helvetica"/>
                <w:color w:val="A6A6A6" w:themeColor="background1" w:themeShade="A6"/>
                <w:sz w:val="20"/>
              </w:rPr>
              <w:t>chart required).</w:t>
            </w:r>
          </w:p>
          <w:p w14:paraId="463D8264" w14:textId="77777777" w:rsidR="000E4697" w:rsidRDefault="000E4697" w:rsidP="000E4697">
            <w:pPr>
              <w:jc w:val="both"/>
              <w:rPr>
                <w:rFonts w:ascii="Helvetica" w:hAnsi="Helvetica"/>
                <w:sz w:val="20"/>
              </w:rPr>
            </w:pPr>
            <w:r>
              <w:rPr>
                <w:rFonts w:ascii="Helvetica" w:hAnsi="Helvetica"/>
                <w:sz w:val="20"/>
              </w:rPr>
              <w:t xml:space="preserve">After this </w:t>
            </w:r>
            <w:r w:rsidRPr="009665AE">
              <w:rPr>
                <w:rFonts w:ascii="Helvetica" w:hAnsi="Helvetica"/>
                <w:noProof/>
                <w:sz w:val="20"/>
              </w:rPr>
              <w:t>proposal</w:t>
            </w:r>
            <w:r>
              <w:rPr>
                <w:rFonts w:ascii="Helvetica" w:hAnsi="Helvetica"/>
                <w:sz w:val="20"/>
              </w:rPr>
              <w:t xml:space="preserve"> there are two remaining deliverables, the project report due Monday of week 12 and finally the project presentation </w:t>
            </w:r>
            <w:r w:rsidRPr="009665AE">
              <w:rPr>
                <w:rFonts w:ascii="Helvetica" w:hAnsi="Helvetica"/>
                <w:noProof/>
                <w:sz w:val="20"/>
              </w:rPr>
              <w:t>in</w:t>
            </w:r>
            <w:r>
              <w:rPr>
                <w:rFonts w:ascii="Helvetica" w:hAnsi="Helvetica"/>
                <w:sz w:val="20"/>
              </w:rPr>
              <w:t xml:space="preserve"> Monday of week 14. To track </w:t>
            </w:r>
            <w:r w:rsidRPr="009665AE">
              <w:rPr>
                <w:rFonts w:ascii="Helvetica" w:hAnsi="Helvetica"/>
                <w:noProof/>
                <w:sz w:val="20"/>
              </w:rPr>
              <w:t>progress</w:t>
            </w:r>
            <w:r>
              <w:rPr>
                <w:rFonts w:ascii="Helvetica" w:hAnsi="Helvetica"/>
                <w:sz w:val="20"/>
              </w:rPr>
              <w:t xml:space="preserve"> of the project and to ensure completion a set of milestones have been implemented.</w:t>
            </w:r>
          </w:p>
          <w:p w14:paraId="23D44C50" w14:textId="77777777" w:rsidR="000E4697" w:rsidRDefault="000E4697" w:rsidP="00DF603D">
            <w:pPr>
              <w:jc w:val="both"/>
              <w:rPr>
                <w:rFonts w:ascii="Helvetica" w:hAnsi="Helvetica"/>
                <w:sz w:val="20"/>
              </w:rPr>
            </w:pPr>
          </w:p>
          <w:p w14:paraId="42B9F705" w14:textId="40C01437" w:rsidR="00DF603D" w:rsidRDefault="00DF603D" w:rsidP="00DF603D">
            <w:pPr>
              <w:jc w:val="both"/>
              <w:rPr>
                <w:rFonts w:ascii="Helvetica" w:hAnsi="Helvetica"/>
                <w:sz w:val="20"/>
              </w:rPr>
            </w:pPr>
            <w:r>
              <w:rPr>
                <w:rFonts w:ascii="Helvetica" w:hAnsi="Helvetica"/>
                <w:sz w:val="20"/>
              </w:rPr>
              <w:t>Milestone 1 – Initial Paperwork</w:t>
            </w:r>
          </w:p>
          <w:p w14:paraId="734652EE" w14:textId="77777777" w:rsidR="00DF603D" w:rsidRDefault="00DF603D" w:rsidP="00DF603D">
            <w:pPr>
              <w:jc w:val="both"/>
              <w:rPr>
                <w:rFonts w:ascii="Helvetica" w:hAnsi="Helvetica"/>
                <w:sz w:val="20"/>
              </w:rPr>
            </w:pPr>
            <w:r>
              <w:rPr>
                <w:rFonts w:ascii="Helvetica" w:hAnsi="Helvetica"/>
                <w:sz w:val="20"/>
              </w:rPr>
              <w:t>The initial paperwork will involve the completion of the WHS risk assessment and project form. A meeting with SECTE workshop staff will be set to discuss the hardware and tools required to complete this project. Lab access will also need to be gained as part of this milestone. This milestone should be completed by Friday week 4.</w:t>
            </w:r>
          </w:p>
          <w:p w14:paraId="4D91895F" w14:textId="77777777" w:rsidR="00DF603D" w:rsidRDefault="00DF603D" w:rsidP="00A425FE">
            <w:pPr>
              <w:jc w:val="both"/>
              <w:rPr>
                <w:rFonts w:ascii="Helvetica" w:hAnsi="Helvetica"/>
                <w:sz w:val="20"/>
              </w:rPr>
            </w:pPr>
          </w:p>
          <w:p w14:paraId="05B503E1" w14:textId="6BE865AD" w:rsidR="00A425FE" w:rsidRDefault="00A425FE" w:rsidP="00A425FE">
            <w:pPr>
              <w:jc w:val="both"/>
              <w:rPr>
                <w:rFonts w:ascii="Helvetica" w:hAnsi="Helvetica"/>
                <w:sz w:val="20"/>
              </w:rPr>
            </w:pPr>
            <w:r>
              <w:rPr>
                <w:rFonts w:ascii="Helvetica" w:hAnsi="Helvetica"/>
                <w:sz w:val="20"/>
              </w:rPr>
              <w:t>Milestone 2 – Selection/Order of Parts</w:t>
            </w:r>
          </w:p>
          <w:p w14:paraId="0C627388" w14:textId="77777777" w:rsidR="00A425FE" w:rsidRDefault="00A425FE" w:rsidP="00A425FE">
            <w:pPr>
              <w:jc w:val="both"/>
              <w:rPr>
                <w:rFonts w:ascii="Helvetica" w:hAnsi="Helvetica"/>
                <w:sz w:val="20"/>
              </w:rPr>
            </w:pPr>
            <w:r>
              <w:rPr>
                <w:rFonts w:ascii="Helvetica" w:hAnsi="Helvetica"/>
                <w:sz w:val="20"/>
              </w:rPr>
              <w:t xml:space="preserve">All electronic components shall be </w:t>
            </w:r>
            <w:proofErr w:type="gramStart"/>
            <w:r>
              <w:rPr>
                <w:rFonts w:ascii="Helvetica" w:hAnsi="Helvetica"/>
                <w:sz w:val="20"/>
              </w:rPr>
              <w:t>selected</w:t>
            </w:r>
            <w:proofErr w:type="gramEnd"/>
            <w:r>
              <w:rPr>
                <w:rFonts w:ascii="Helvetica" w:hAnsi="Helvetica"/>
                <w:sz w:val="20"/>
              </w:rPr>
              <w:t xml:space="preserve"> and an order will be placed through the SECTE Stores Office by Friday week 6. </w:t>
            </w:r>
          </w:p>
          <w:p w14:paraId="156F527E" w14:textId="77777777" w:rsidR="00A425FE" w:rsidRDefault="00A425FE" w:rsidP="001909FB">
            <w:pPr>
              <w:jc w:val="both"/>
              <w:rPr>
                <w:rFonts w:ascii="Helvetica" w:hAnsi="Helvetica"/>
                <w:sz w:val="20"/>
              </w:rPr>
            </w:pPr>
          </w:p>
          <w:p w14:paraId="368CCDE7" w14:textId="37F6E300" w:rsidR="001909FB" w:rsidRDefault="001909FB" w:rsidP="001909FB">
            <w:pPr>
              <w:jc w:val="both"/>
              <w:rPr>
                <w:rFonts w:ascii="Helvetica" w:hAnsi="Helvetica"/>
                <w:sz w:val="20"/>
              </w:rPr>
            </w:pPr>
            <w:r>
              <w:rPr>
                <w:rFonts w:ascii="Helvetica" w:hAnsi="Helvetica"/>
                <w:sz w:val="20"/>
              </w:rPr>
              <w:t>Milestone 3 – Order PCB for Magnetic Encoder</w:t>
            </w:r>
          </w:p>
          <w:p w14:paraId="516A37EA" w14:textId="77777777" w:rsidR="001909FB" w:rsidRDefault="001909FB" w:rsidP="001909FB">
            <w:pPr>
              <w:jc w:val="both"/>
              <w:rPr>
                <w:rFonts w:ascii="Helvetica" w:hAnsi="Helvetica"/>
                <w:sz w:val="20"/>
              </w:rPr>
            </w:pPr>
            <w:r>
              <w:rPr>
                <w:rFonts w:ascii="Helvetica" w:hAnsi="Helvetica"/>
                <w:sz w:val="20"/>
              </w:rPr>
              <w:t xml:space="preserve">This milestone requires the completion of the circuit board to hold the magnetic encoder. Upon completion of the </w:t>
            </w:r>
            <w:r w:rsidRPr="009665AE">
              <w:rPr>
                <w:rFonts w:ascii="Helvetica" w:hAnsi="Helvetica"/>
                <w:noProof/>
                <w:sz w:val="20"/>
              </w:rPr>
              <w:t>PCB</w:t>
            </w:r>
            <w:r>
              <w:rPr>
                <w:rFonts w:ascii="Helvetica" w:hAnsi="Helvetica"/>
                <w:sz w:val="20"/>
              </w:rPr>
              <w:t xml:space="preserve"> the order for the manufacture can be made through the SECTE Stores Office. As the lead time for PCB manufacture is up to 14 business days it is critical that this milestone is reached before Friday week 6.</w:t>
            </w:r>
          </w:p>
          <w:p w14:paraId="78432826" w14:textId="77777777" w:rsidR="001909FB" w:rsidRDefault="001909FB" w:rsidP="001909FB">
            <w:pPr>
              <w:jc w:val="both"/>
              <w:rPr>
                <w:rFonts w:ascii="Helvetica" w:hAnsi="Helvetica"/>
                <w:sz w:val="20"/>
              </w:rPr>
            </w:pPr>
          </w:p>
          <w:p w14:paraId="18AA4C00" w14:textId="72EFE578" w:rsidR="00821AEC" w:rsidRDefault="00821AEC" w:rsidP="001909FB">
            <w:pPr>
              <w:jc w:val="both"/>
              <w:rPr>
                <w:rFonts w:ascii="Helvetica" w:hAnsi="Helvetica"/>
                <w:sz w:val="20"/>
              </w:rPr>
            </w:pPr>
            <w:r>
              <w:rPr>
                <w:rFonts w:ascii="Helvetica" w:hAnsi="Helvetica"/>
                <w:sz w:val="20"/>
              </w:rPr>
              <w:t xml:space="preserve">Milestone 4 – MATLAB Model </w:t>
            </w:r>
          </w:p>
          <w:p w14:paraId="6E446B4F" w14:textId="77777777" w:rsidR="00F21C36" w:rsidRDefault="00821AEC" w:rsidP="00821AEC">
            <w:pPr>
              <w:jc w:val="both"/>
              <w:rPr>
                <w:rFonts w:ascii="Helvetica" w:hAnsi="Helvetica"/>
                <w:sz w:val="20"/>
              </w:rPr>
            </w:pPr>
            <w:r>
              <w:rPr>
                <w:rFonts w:ascii="Helvetica" w:hAnsi="Helvetica"/>
                <w:sz w:val="20"/>
              </w:rPr>
              <w:t>The MATLAB model is required to be completed by Friday Week 7. This entails the complete Simulink model of the stepper motor and driver. Additionally, the MATLAB Support Library should be implanted at this time to allow for hardware-in-the-loop testing of the control algorithms</w:t>
            </w:r>
            <w:r w:rsidR="00F21C36">
              <w:rPr>
                <w:rFonts w:ascii="Helvetica" w:hAnsi="Helvetica"/>
                <w:sz w:val="20"/>
              </w:rPr>
              <w:t xml:space="preserve"> as they are developed</w:t>
            </w:r>
            <w:r>
              <w:rPr>
                <w:rFonts w:ascii="Helvetica" w:hAnsi="Helvetica"/>
                <w:sz w:val="20"/>
              </w:rPr>
              <w:t>.</w:t>
            </w:r>
          </w:p>
          <w:p w14:paraId="0F374AAA" w14:textId="77777777" w:rsidR="00F21C36" w:rsidRDefault="00F21C36" w:rsidP="00821AEC">
            <w:pPr>
              <w:jc w:val="both"/>
              <w:rPr>
                <w:rFonts w:ascii="Helvetica" w:hAnsi="Helvetica"/>
                <w:sz w:val="20"/>
              </w:rPr>
            </w:pPr>
          </w:p>
          <w:p w14:paraId="49E452C7" w14:textId="77777777" w:rsidR="004E0005" w:rsidRDefault="00F21C36" w:rsidP="00821AEC">
            <w:pPr>
              <w:jc w:val="both"/>
              <w:rPr>
                <w:rFonts w:ascii="Helvetica" w:hAnsi="Helvetica"/>
                <w:sz w:val="20"/>
              </w:rPr>
            </w:pPr>
            <w:r>
              <w:rPr>
                <w:rFonts w:ascii="Helvetica" w:hAnsi="Helvetica"/>
                <w:sz w:val="20"/>
              </w:rPr>
              <w:t>Milestone 5 – Basic Control Algorithms</w:t>
            </w:r>
          </w:p>
          <w:p w14:paraId="77789588" w14:textId="190212B9" w:rsidR="00821AEC" w:rsidRDefault="004E0005" w:rsidP="00821AEC">
            <w:pPr>
              <w:jc w:val="both"/>
              <w:rPr>
                <w:rFonts w:ascii="Helvetica" w:hAnsi="Helvetica"/>
                <w:sz w:val="20"/>
              </w:rPr>
            </w:pPr>
            <w:r>
              <w:rPr>
                <w:rFonts w:ascii="Helvetica" w:hAnsi="Helvetica"/>
                <w:sz w:val="20"/>
              </w:rPr>
              <w:t>The algorithms to detect the positioning and velocity are required to be completed by Friday week 9</w:t>
            </w:r>
            <w:r w:rsidR="00871276">
              <w:rPr>
                <w:rFonts w:ascii="Helvetica" w:hAnsi="Helvetica"/>
                <w:sz w:val="20"/>
              </w:rPr>
              <w:t xml:space="preserve"> and will be implemented in Simulink. </w:t>
            </w:r>
            <w:r w:rsidR="00462662">
              <w:rPr>
                <w:rFonts w:ascii="Helvetica" w:hAnsi="Helvetica"/>
                <w:sz w:val="20"/>
              </w:rPr>
              <w:t xml:space="preserve">A software library will need to be developed to read real-time data from the encoder. The Simulink model will analyse the data and interact with the driver to respond to missed steps. </w:t>
            </w:r>
            <w:r w:rsidR="007D611F">
              <w:rPr>
                <w:rFonts w:ascii="Helvetica" w:hAnsi="Helvetica"/>
                <w:sz w:val="20"/>
              </w:rPr>
              <w:t>As hardware construction will likely not be completed at this stage dummy data can be used for preliminary tests of the control algorithms.</w:t>
            </w:r>
          </w:p>
          <w:p w14:paraId="3E8DE867" w14:textId="651993A7" w:rsidR="00462662" w:rsidRDefault="00462662" w:rsidP="00821AEC">
            <w:pPr>
              <w:jc w:val="both"/>
              <w:rPr>
                <w:rFonts w:ascii="Helvetica" w:hAnsi="Helvetica"/>
                <w:sz w:val="20"/>
              </w:rPr>
            </w:pPr>
          </w:p>
          <w:p w14:paraId="21425E83" w14:textId="4629B716" w:rsidR="00462662" w:rsidRDefault="00462662" w:rsidP="00821AEC">
            <w:pPr>
              <w:jc w:val="both"/>
              <w:rPr>
                <w:rFonts w:ascii="Helvetica" w:hAnsi="Helvetica"/>
                <w:sz w:val="20"/>
              </w:rPr>
            </w:pPr>
            <w:r>
              <w:rPr>
                <w:rFonts w:ascii="Helvetica" w:hAnsi="Helvetica"/>
                <w:sz w:val="20"/>
              </w:rPr>
              <w:t xml:space="preserve">Milestone 6 </w:t>
            </w:r>
            <w:r w:rsidR="005A738B">
              <w:rPr>
                <w:rFonts w:ascii="Helvetica" w:hAnsi="Helvetica"/>
                <w:sz w:val="20"/>
              </w:rPr>
              <w:t>–</w:t>
            </w:r>
            <w:r>
              <w:rPr>
                <w:rFonts w:ascii="Helvetica" w:hAnsi="Helvetica"/>
                <w:sz w:val="20"/>
              </w:rPr>
              <w:t xml:space="preserve"> </w:t>
            </w:r>
            <w:r w:rsidR="005A738B">
              <w:rPr>
                <w:rFonts w:ascii="Helvetica" w:hAnsi="Helvetica"/>
                <w:sz w:val="20"/>
              </w:rPr>
              <w:t>Hardware Construction and Preliminary Tests</w:t>
            </w:r>
          </w:p>
          <w:p w14:paraId="49619465" w14:textId="4275598C" w:rsidR="005A738B" w:rsidRDefault="005A738B" w:rsidP="00821AEC">
            <w:pPr>
              <w:jc w:val="both"/>
              <w:rPr>
                <w:rFonts w:ascii="Helvetica" w:hAnsi="Helvetica"/>
                <w:sz w:val="20"/>
              </w:rPr>
            </w:pPr>
            <w:r>
              <w:rPr>
                <w:rFonts w:ascii="Helvetica" w:hAnsi="Helvetica"/>
                <w:sz w:val="20"/>
              </w:rPr>
              <w:t xml:space="preserve">All parts and PCBs should be delivered by week 10 and hardware construction can begin. This involves the population of the circuit board with components connecting the driver board, Arduino and encoder together.  </w:t>
            </w:r>
            <w:r w:rsidR="007D611F">
              <w:rPr>
                <w:rFonts w:ascii="Helvetica" w:hAnsi="Helvetica"/>
                <w:sz w:val="20"/>
              </w:rPr>
              <w:t>Preliminary hardware tests will be conducted at this stage with all major software bugs to be removed by the end of week 10. This will allow the analysis of data over the midsession break.</w:t>
            </w:r>
            <w:r w:rsidR="00804B50">
              <w:rPr>
                <w:rFonts w:ascii="Helvetica" w:hAnsi="Helvetica"/>
                <w:sz w:val="20"/>
              </w:rPr>
              <w:t xml:space="preserve"> </w:t>
            </w:r>
          </w:p>
          <w:p w14:paraId="2AF933E4" w14:textId="35488393" w:rsidR="00804B50" w:rsidRDefault="00804B50" w:rsidP="00821AEC">
            <w:pPr>
              <w:jc w:val="both"/>
              <w:rPr>
                <w:rFonts w:ascii="Helvetica" w:hAnsi="Helvetica"/>
                <w:sz w:val="20"/>
              </w:rPr>
            </w:pPr>
          </w:p>
          <w:p w14:paraId="20814F2C" w14:textId="33346543" w:rsidR="00821AEC" w:rsidRPr="00821AEC" w:rsidRDefault="00804B50" w:rsidP="00821AEC">
            <w:pPr>
              <w:jc w:val="both"/>
              <w:rPr>
                <w:rFonts w:ascii="Helvetica" w:hAnsi="Helvetica"/>
                <w:sz w:val="20"/>
              </w:rPr>
            </w:pPr>
            <w:r>
              <w:rPr>
                <w:rFonts w:ascii="Helvetica" w:hAnsi="Helvetica"/>
                <w:sz w:val="20"/>
              </w:rPr>
              <w:t xml:space="preserve">The remaining three weeks will entail </w:t>
            </w:r>
            <w:r w:rsidRPr="009665AE">
              <w:rPr>
                <w:rFonts w:ascii="Helvetica" w:hAnsi="Helvetica"/>
                <w:noProof/>
                <w:sz w:val="20"/>
              </w:rPr>
              <w:t>fine tuning</w:t>
            </w:r>
            <w:r>
              <w:rPr>
                <w:rFonts w:ascii="Helvetica" w:hAnsi="Helvetica"/>
                <w:sz w:val="20"/>
              </w:rPr>
              <w:t xml:space="preserve"> of the control algorithms and developing libraries in C++ to allow porting of the control system to an MCU.</w:t>
            </w:r>
          </w:p>
          <w:p w14:paraId="5F0A02E7" w14:textId="77777777" w:rsidR="008C435B" w:rsidRPr="00B25E48" w:rsidRDefault="008C435B" w:rsidP="002E6658">
            <w:pPr>
              <w:autoSpaceDE w:val="0"/>
              <w:autoSpaceDN w:val="0"/>
              <w:adjustRightInd w:val="0"/>
              <w:rPr>
                <w:rFonts w:ascii="Helvetica" w:hAnsi="Helvetica"/>
                <w:bCs/>
                <w:color w:val="A6A6A6" w:themeColor="background1" w:themeShade="A6"/>
                <w:sz w:val="20"/>
              </w:rPr>
            </w:pPr>
          </w:p>
        </w:tc>
      </w:tr>
    </w:tbl>
    <w:p w14:paraId="48EE27DA" w14:textId="789843FC" w:rsidR="000715DB" w:rsidRDefault="000715DB">
      <w:pPr>
        <w:jc w:val="both"/>
        <w:rPr>
          <w:rFonts w:ascii="Helvetica" w:hAnsi="Helvetica"/>
          <w:b/>
        </w:rPr>
      </w:pPr>
    </w:p>
    <w:p w14:paraId="04751B6D" w14:textId="77777777" w:rsidR="000715DB" w:rsidRDefault="000715DB">
      <w:pPr>
        <w:rPr>
          <w:rFonts w:ascii="Helvetica" w:hAnsi="Helvetica"/>
          <w:b/>
        </w:rPr>
      </w:pPr>
      <w:r>
        <w:rPr>
          <w:rFonts w:ascii="Helvetica" w:hAnsi="Helvetica"/>
          <w:b/>
        </w:rPr>
        <w:br w:type="page"/>
      </w:r>
    </w:p>
    <w:p w14:paraId="6D25B5F8" w14:textId="77777777" w:rsidR="00BB76D6" w:rsidRDefault="00BB76D6">
      <w:pPr>
        <w:ind w:right="-108"/>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051109" w14:paraId="19DDD039" w14:textId="77777777">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5741FEEE" w14:textId="60A7FBB7" w:rsidR="00051109" w:rsidRPr="00B41D98" w:rsidRDefault="002E6658" w:rsidP="0085693A">
            <w:pPr>
              <w:ind w:right="-108"/>
              <w:rPr>
                <w:rFonts w:asciiTheme="majorHAnsi" w:hAnsiTheme="majorHAnsi"/>
                <w:b/>
                <w:sz w:val="20"/>
              </w:rPr>
            </w:pPr>
            <w:r w:rsidRPr="00B41D98">
              <w:rPr>
                <w:rFonts w:asciiTheme="majorHAnsi" w:hAnsiTheme="majorHAnsi"/>
                <w:b/>
                <w:sz w:val="20"/>
              </w:rPr>
              <w:t>4</w:t>
            </w:r>
            <w:r w:rsidR="00051109" w:rsidRPr="00B41D98">
              <w:rPr>
                <w:rFonts w:asciiTheme="majorHAnsi" w:hAnsiTheme="majorHAnsi"/>
                <w:b/>
                <w:sz w:val="20"/>
              </w:rPr>
              <w:t>. Resources Required</w:t>
            </w:r>
            <w:r w:rsidR="007C778C" w:rsidRPr="00B41D98">
              <w:rPr>
                <w:rFonts w:asciiTheme="majorHAnsi" w:hAnsiTheme="majorHAnsi"/>
                <w:b/>
                <w:sz w:val="20"/>
              </w:rPr>
              <w:t xml:space="preserve">: </w:t>
            </w:r>
            <w:r w:rsidRPr="00B41D98">
              <w:rPr>
                <w:rFonts w:asciiTheme="majorHAnsi" w:hAnsiTheme="majorHAnsi"/>
                <w:sz w:val="20"/>
              </w:rPr>
              <w:t>(</w:t>
            </w:r>
            <w:r w:rsidR="0085693A" w:rsidRPr="00B41D98">
              <w:rPr>
                <w:rFonts w:asciiTheme="majorHAnsi" w:hAnsiTheme="majorHAnsi"/>
                <w:sz w:val="20"/>
              </w:rPr>
              <w:t>Expand to a h</w:t>
            </w:r>
            <w:r w:rsidRPr="00B41D98">
              <w:rPr>
                <w:rFonts w:asciiTheme="majorHAnsi" w:hAnsiTheme="majorHAnsi"/>
                <w:sz w:val="20"/>
              </w:rPr>
              <w:t>alf a</w:t>
            </w:r>
            <w:r w:rsidR="007C778C" w:rsidRPr="00B41D98">
              <w:rPr>
                <w:rFonts w:asciiTheme="majorHAnsi" w:hAnsiTheme="majorHAnsi"/>
                <w:sz w:val="20"/>
              </w:rPr>
              <w:t xml:space="preserve"> page maximum)</w:t>
            </w:r>
          </w:p>
        </w:tc>
      </w:tr>
      <w:tr w:rsidR="00051109" w14:paraId="584865B5" w14:textId="77777777">
        <w:trPr>
          <w:cantSplit/>
        </w:trPr>
        <w:tc>
          <w:tcPr>
            <w:tcW w:w="9039" w:type="dxa"/>
            <w:tcBorders>
              <w:top w:val="single" w:sz="4" w:space="0" w:color="auto"/>
              <w:left w:val="single" w:sz="4" w:space="0" w:color="auto"/>
              <w:bottom w:val="single" w:sz="4" w:space="0" w:color="auto"/>
              <w:right w:val="single" w:sz="4" w:space="0" w:color="auto"/>
            </w:tcBorders>
          </w:tcPr>
          <w:p w14:paraId="553DBEB3" w14:textId="727F651C" w:rsidR="00A36AA3" w:rsidRPr="00855C81" w:rsidRDefault="006125B4" w:rsidP="00855C81">
            <w:pPr>
              <w:pStyle w:val="BodyText3"/>
              <w:rPr>
                <w:b w:val="0"/>
                <w:bCs/>
                <w:color w:val="A6A6A6" w:themeColor="background1" w:themeShade="A6"/>
              </w:rPr>
            </w:pPr>
            <w:r w:rsidRPr="00B25E48">
              <w:rPr>
                <w:b w:val="0"/>
                <w:bCs/>
                <w:color w:val="A6A6A6" w:themeColor="background1" w:themeShade="A6"/>
              </w:rPr>
              <w:t xml:space="preserve">This statement </w:t>
            </w:r>
            <w:r w:rsidR="002E6658" w:rsidRPr="00B25E48">
              <w:rPr>
                <w:b w:val="0"/>
                <w:bCs/>
                <w:color w:val="A6A6A6" w:themeColor="background1" w:themeShade="A6"/>
              </w:rPr>
              <w:t xml:space="preserve">should identify any materials (software/hardware) </w:t>
            </w:r>
            <w:r w:rsidRPr="00B25E48">
              <w:rPr>
                <w:b w:val="0"/>
                <w:bCs/>
                <w:color w:val="A6A6A6" w:themeColor="background1" w:themeShade="A6"/>
              </w:rPr>
              <w:t xml:space="preserve">or access to </w:t>
            </w:r>
            <w:r w:rsidRPr="002538F5">
              <w:rPr>
                <w:b w:val="0"/>
                <w:bCs/>
                <w:noProof/>
                <w:color w:val="A6A6A6" w:themeColor="background1" w:themeShade="A6"/>
              </w:rPr>
              <w:t>infrastructure</w:t>
            </w:r>
            <w:r w:rsidRPr="00B25E48">
              <w:rPr>
                <w:b w:val="0"/>
                <w:bCs/>
                <w:color w:val="A6A6A6" w:themeColor="background1" w:themeShade="A6"/>
              </w:rPr>
              <w:t xml:space="preserve"> required to </w:t>
            </w:r>
            <w:r w:rsidR="002E6658" w:rsidRPr="00B25E48">
              <w:rPr>
                <w:b w:val="0"/>
                <w:bCs/>
                <w:color w:val="A6A6A6" w:themeColor="background1" w:themeShade="A6"/>
              </w:rPr>
              <w:t>complete</w:t>
            </w:r>
            <w:r w:rsidRPr="00B25E48">
              <w:rPr>
                <w:b w:val="0"/>
                <w:bCs/>
                <w:color w:val="A6A6A6" w:themeColor="background1" w:themeShade="A6"/>
              </w:rPr>
              <w:t xml:space="preserve"> the project. </w:t>
            </w:r>
          </w:p>
          <w:p w14:paraId="1D51F034" w14:textId="18FB3B77" w:rsidR="00570D45" w:rsidRPr="00855C81" w:rsidRDefault="00855C81" w:rsidP="00A36AA3">
            <w:r w:rsidRPr="00855C81">
              <w:t xml:space="preserve">MATLAB will be used along with the Arduino IDE for software development. A MATLAB licence is available through the university while the Arduino IDE is open-source software. </w:t>
            </w:r>
            <w:r w:rsidR="00723EB8" w:rsidRPr="00855C81">
              <w:t xml:space="preserve">Open-source software will </w:t>
            </w:r>
            <w:r w:rsidRPr="00855C81">
              <w:t xml:space="preserve">also </w:t>
            </w:r>
            <w:r w:rsidR="00723EB8" w:rsidRPr="00855C81">
              <w:t>be used for schematic and PCB layout</w:t>
            </w:r>
            <w:r w:rsidRPr="00855C81">
              <w:t xml:space="preserve">. </w:t>
            </w:r>
          </w:p>
          <w:p w14:paraId="140D4C8D" w14:textId="77777777" w:rsidR="00570D45" w:rsidRDefault="00570D45" w:rsidP="00A36AA3"/>
          <w:p w14:paraId="2DE97270" w14:textId="79D26FC2" w:rsidR="007E0475" w:rsidRPr="00855C81" w:rsidRDefault="00570D45" w:rsidP="00A36AA3">
            <w:r w:rsidRPr="00855C81">
              <w:t xml:space="preserve">Being a </w:t>
            </w:r>
            <w:r w:rsidR="00CB52BC" w:rsidRPr="00855C81">
              <w:t>hardware-based</w:t>
            </w:r>
            <w:r w:rsidRPr="00855C81">
              <w:t xml:space="preserve"> project</w:t>
            </w:r>
            <w:r w:rsidR="00CB52BC" w:rsidRPr="00855C81">
              <w:t>,</w:t>
            </w:r>
            <w:r w:rsidRPr="00855C81">
              <w:t xml:space="preserve"> </w:t>
            </w:r>
            <w:r w:rsidR="007E0475" w:rsidRPr="00855C81">
              <w:t>there will be the purchase of</w:t>
            </w:r>
            <w:r w:rsidR="00855C81" w:rsidRPr="00855C81">
              <w:t xml:space="preserve"> various</w:t>
            </w:r>
            <w:r w:rsidR="007E0475" w:rsidRPr="00855C81">
              <w:t xml:space="preserve"> components through the </w:t>
            </w:r>
            <w:r w:rsidR="00855C81" w:rsidRPr="00855C81">
              <w:rPr>
                <w:noProof/>
              </w:rPr>
              <w:t>SECTE</w:t>
            </w:r>
            <w:r w:rsidR="007E0475" w:rsidRPr="00855C81">
              <w:t xml:space="preserve"> </w:t>
            </w:r>
            <w:r w:rsidR="00855C81" w:rsidRPr="00855C81">
              <w:t>S</w:t>
            </w:r>
            <w:r w:rsidR="007E0475" w:rsidRPr="00855C81">
              <w:t>tore</w:t>
            </w:r>
            <w:r w:rsidR="00855C81" w:rsidRPr="00855C81">
              <w:t>s Office</w:t>
            </w:r>
            <w:r w:rsidR="007E0475" w:rsidRPr="00855C81">
              <w:t>. As the focus of the project is on a low-budget control system, it is envisaged that the budget will remain below $350 as required.</w:t>
            </w:r>
          </w:p>
          <w:p w14:paraId="4E7C67AE" w14:textId="77777777" w:rsidR="007E0475" w:rsidRDefault="007E0475" w:rsidP="00A36AA3"/>
          <w:p w14:paraId="5B80E9B1" w14:textId="536F5E3E" w:rsidR="002E6658" w:rsidRDefault="007E0475" w:rsidP="00A36AA3">
            <w:r w:rsidRPr="00855C81">
              <w:t xml:space="preserve">To test the hardware and software control system, </w:t>
            </w:r>
            <w:r w:rsidR="00570D45" w:rsidRPr="00855C81">
              <w:t xml:space="preserve">access to </w:t>
            </w:r>
            <w:r w:rsidR="005522FA" w:rsidRPr="00855C81">
              <w:t xml:space="preserve">a </w:t>
            </w:r>
            <w:r w:rsidR="00570D45" w:rsidRPr="00855C81">
              <w:t xml:space="preserve">laboratory </w:t>
            </w:r>
            <w:r w:rsidR="005522FA" w:rsidRPr="00855C81">
              <w:t xml:space="preserve">will be required to use </w:t>
            </w:r>
            <w:r w:rsidR="00570D45" w:rsidRPr="00855C81">
              <w:t xml:space="preserve">equipment such as power supplies, oscilloscope, </w:t>
            </w:r>
            <w:proofErr w:type="spellStart"/>
            <w:r w:rsidR="00570D45" w:rsidRPr="00855C81">
              <w:t>multimeters</w:t>
            </w:r>
            <w:proofErr w:type="spellEnd"/>
            <w:r w:rsidR="00570D45" w:rsidRPr="00855C81">
              <w:t xml:space="preserve"> and function generators</w:t>
            </w:r>
            <w:r w:rsidR="005522FA" w:rsidRPr="00855C81">
              <w:t>. To ensure that the developed system can be tested against comparable control systems used in research and the real-world, access to a laboratory will be sought out after completing the relevant WHS induction</w:t>
            </w:r>
            <w:r w:rsidR="00855C81">
              <w:rPr>
                <w:color w:val="FF0000"/>
              </w:rPr>
              <w:t xml:space="preserve">. </w:t>
            </w:r>
          </w:p>
          <w:p w14:paraId="07A4F422" w14:textId="77777777" w:rsidR="00051109" w:rsidRDefault="00051109" w:rsidP="00570D45">
            <w:pPr>
              <w:pStyle w:val="BodyText3"/>
              <w:rPr>
                <w:b w:val="0"/>
              </w:rPr>
            </w:pPr>
          </w:p>
          <w:p w14:paraId="1525700D" w14:textId="634FCE29" w:rsidR="00DF603D" w:rsidRDefault="00DF603D" w:rsidP="00570D45">
            <w:pPr>
              <w:pStyle w:val="BodyText3"/>
              <w:rPr>
                <w:b w:val="0"/>
              </w:rPr>
            </w:pPr>
          </w:p>
        </w:tc>
      </w:tr>
    </w:tbl>
    <w:p w14:paraId="0840814A" w14:textId="77777777" w:rsidR="00E70A61" w:rsidRDefault="00E70A61" w:rsidP="00E70A61">
      <w:pPr>
        <w:rPr>
          <w:rFonts w:ascii="Helvetica" w:hAnsi="Helvetica"/>
          <w:b/>
          <w:sz w:val="20"/>
        </w:rPr>
      </w:pPr>
    </w:p>
    <w:p w14:paraId="04622247" w14:textId="77777777" w:rsidR="00603364" w:rsidRDefault="00603364" w:rsidP="00E70A61">
      <w:pPr>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603364" w14:paraId="64093A3B" w14:textId="77777777" w:rsidTr="00603364">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52B0CF30" w14:textId="16FC07FD" w:rsidR="00603364" w:rsidRPr="00B41D98" w:rsidRDefault="00603364" w:rsidP="0085693A">
            <w:pPr>
              <w:ind w:right="-108"/>
              <w:rPr>
                <w:rFonts w:asciiTheme="majorHAnsi" w:hAnsiTheme="majorHAnsi"/>
                <w:b/>
                <w:sz w:val="20"/>
              </w:rPr>
            </w:pPr>
            <w:r w:rsidRPr="00B41D98">
              <w:rPr>
                <w:rFonts w:asciiTheme="majorHAnsi" w:hAnsiTheme="majorHAnsi"/>
                <w:b/>
                <w:sz w:val="20"/>
              </w:rPr>
              <w:t xml:space="preserve">5. Literature Planner: </w:t>
            </w:r>
            <w:r w:rsidRPr="00B41D98">
              <w:rPr>
                <w:rFonts w:asciiTheme="majorHAnsi" w:hAnsiTheme="majorHAnsi"/>
                <w:sz w:val="20"/>
              </w:rPr>
              <w:t>(</w:t>
            </w:r>
            <w:r w:rsidR="0085693A" w:rsidRPr="00B41D98">
              <w:rPr>
                <w:rFonts w:asciiTheme="majorHAnsi" w:hAnsiTheme="majorHAnsi"/>
                <w:sz w:val="20"/>
              </w:rPr>
              <w:t xml:space="preserve">Expand to a </w:t>
            </w:r>
            <w:r w:rsidR="0085693A" w:rsidRPr="0079763B">
              <w:rPr>
                <w:rFonts w:asciiTheme="majorHAnsi" w:hAnsiTheme="majorHAnsi"/>
                <w:noProof/>
                <w:sz w:val="20"/>
              </w:rPr>
              <w:t>t</w:t>
            </w:r>
            <w:r w:rsidRPr="0079763B">
              <w:rPr>
                <w:rFonts w:asciiTheme="majorHAnsi" w:hAnsiTheme="majorHAnsi"/>
                <w:noProof/>
                <w:sz w:val="20"/>
              </w:rPr>
              <w:t>wo page</w:t>
            </w:r>
            <w:r w:rsidRPr="00B41D98">
              <w:rPr>
                <w:rFonts w:asciiTheme="majorHAnsi" w:hAnsiTheme="majorHAnsi"/>
                <w:sz w:val="20"/>
              </w:rPr>
              <w:t xml:space="preserve"> maximum)</w:t>
            </w:r>
          </w:p>
        </w:tc>
      </w:tr>
      <w:tr w:rsidR="00603364" w14:paraId="6BD924B5" w14:textId="77777777" w:rsidTr="00603364">
        <w:trPr>
          <w:cantSplit/>
        </w:trPr>
        <w:tc>
          <w:tcPr>
            <w:tcW w:w="9039" w:type="dxa"/>
            <w:tcBorders>
              <w:top w:val="single" w:sz="4" w:space="0" w:color="auto"/>
              <w:left w:val="single" w:sz="4" w:space="0" w:color="auto"/>
              <w:bottom w:val="single" w:sz="4" w:space="0" w:color="auto"/>
              <w:right w:val="single" w:sz="4" w:space="0" w:color="auto"/>
            </w:tcBorders>
          </w:tcPr>
          <w:p w14:paraId="05A21B59" w14:textId="60887013" w:rsidR="0085693A" w:rsidRPr="00B25E48" w:rsidRDefault="00F65F64" w:rsidP="00F65F64">
            <w:r>
              <w:t>Attached as appendix B</w:t>
            </w:r>
          </w:p>
          <w:p w14:paraId="4B2F8786" w14:textId="77777777" w:rsidR="00603364" w:rsidRPr="0085693A" w:rsidRDefault="00603364" w:rsidP="00603364">
            <w:pPr>
              <w:pStyle w:val="BodyText3"/>
              <w:rPr>
                <w:bCs/>
              </w:rPr>
            </w:pPr>
          </w:p>
          <w:p w14:paraId="424E0AEE" w14:textId="77777777" w:rsidR="00BB76D6" w:rsidRDefault="00BB76D6" w:rsidP="00603364">
            <w:pPr>
              <w:pStyle w:val="BodyText3"/>
              <w:rPr>
                <w:b w:val="0"/>
                <w:bCs/>
              </w:rPr>
            </w:pPr>
          </w:p>
          <w:p w14:paraId="5311DCF8" w14:textId="77777777" w:rsidR="00BB76D6" w:rsidRDefault="00BB76D6" w:rsidP="00603364">
            <w:pPr>
              <w:pStyle w:val="BodyText3"/>
              <w:rPr>
                <w:b w:val="0"/>
                <w:bCs/>
              </w:rPr>
            </w:pPr>
          </w:p>
          <w:p w14:paraId="6F57019D" w14:textId="77777777" w:rsidR="00BB76D6" w:rsidRDefault="00BB76D6" w:rsidP="00603364">
            <w:pPr>
              <w:pStyle w:val="BodyText3"/>
              <w:rPr>
                <w:b w:val="0"/>
                <w:bCs/>
              </w:rPr>
            </w:pPr>
          </w:p>
          <w:p w14:paraId="77E5D6F9" w14:textId="77777777" w:rsidR="00BB76D6" w:rsidRDefault="00BB76D6" w:rsidP="00603364">
            <w:pPr>
              <w:pStyle w:val="BodyText3"/>
              <w:rPr>
                <w:b w:val="0"/>
                <w:bCs/>
              </w:rPr>
            </w:pPr>
          </w:p>
          <w:p w14:paraId="53B138D4" w14:textId="77777777" w:rsidR="0085693A" w:rsidRDefault="0085693A" w:rsidP="00603364">
            <w:pPr>
              <w:pStyle w:val="BodyText3"/>
              <w:rPr>
                <w:b w:val="0"/>
                <w:bCs/>
              </w:rPr>
            </w:pPr>
          </w:p>
          <w:p w14:paraId="5956A3DC" w14:textId="77777777" w:rsidR="00603364" w:rsidRDefault="00603364" w:rsidP="00603364">
            <w:pPr>
              <w:ind w:right="-108"/>
              <w:rPr>
                <w:rFonts w:ascii="Helvetica" w:hAnsi="Helvetica"/>
                <w:b/>
                <w:sz w:val="20"/>
              </w:rPr>
            </w:pPr>
          </w:p>
        </w:tc>
      </w:tr>
      <w:tr w:rsidR="00603364" w14:paraId="14DFE72C" w14:textId="77777777" w:rsidTr="00603364">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4B80523E" w14:textId="72554B1D" w:rsidR="00603364" w:rsidRPr="00B41D98" w:rsidRDefault="00603364" w:rsidP="00BB76D6">
            <w:pPr>
              <w:ind w:right="-108"/>
              <w:rPr>
                <w:rFonts w:asciiTheme="majorHAnsi" w:hAnsiTheme="majorHAnsi"/>
                <w:b/>
                <w:sz w:val="20"/>
              </w:rPr>
            </w:pPr>
            <w:r w:rsidRPr="00B41D98">
              <w:rPr>
                <w:rFonts w:asciiTheme="majorHAnsi" w:hAnsiTheme="majorHAnsi"/>
                <w:b/>
                <w:sz w:val="20"/>
              </w:rPr>
              <w:t>6. Mind Map</w:t>
            </w:r>
            <w:r w:rsidR="00BB76D6" w:rsidRPr="00B41D98">
              <w:rPr>
                <w:rFonts w:asciiTheme="majorHAnsi" w:hAnsiTheme="majorHAnsi"/>
                <w:b/>
                <w:sz w:val="20"/>
              </w:rPr>
              <w:t xml:space="preserve">: </w:t>
            </w:r>
            <w:r w:rsidRPr="00B41D98">
              <w:rPr>
                <w:rFonts w:asciiTheme="majorHAnsi" w:hAnsiTheme="majorHAnsi"/>
                <w:sz w:val="20"/>
              </w:rPr>
              <w:t>(</w:t>
            </w:r>
            <w:r w:rsidR="00BB76D6" w:rsidRPr="00B41D98">
              <w:rPr>
                <w:rFonts w:asciiTheme="majorHAnsi" w:hAnsiTheme="majorHAnsi"/>
                <w:sz w:val="20"/>
              </w:rPr>
              <w:t>s</w:t>
            </w:r>
            <w:r w:rsidRPr="00B41D98">
              <w:rPr>
                <w:rFonts w:asciiTheme="majorHAnsi" w:hAnsiTheme="majorHAnsi"/>
                <w:sz w:val="20"/>
              </w:rPr>
              <w:t>ingle A4 page)</w:t>
            </w:r>
          </w:p>
        </w:tc>
      </w:tr>
      <w:tr w:rsidR="00603364" w14:paraId="753220C6" w14:textId="77777777" w:rsidTr="00603364">
        <w:trPr>
          <w:cantSplit/>
        </w:trPr>
        <w:tc>
          <w:tcPr>
            <w:tcW w:w="9039" w:type="dxa"/>
            <w:tcBorders>
              <w:top w:val="single" w:sz="4" w:space="0" w:color="auto"/>
              <w:left w:val="single" w:sz="4" w:space="0" w:color="auto"/>
              <w:bottom w:val="single" w:sz="4" w:space="0" w:color="auto"/>
              <w:right w:val="single" w:sz="4" w:space="0" w:color="auto"/>
            </w:tcBorders>
          </w:tcPr>
          <w:p w14:paraId="450496F5" w14:textId="0E6969AD" w:rsidR="00350BF2" w:rsidRPr="00B25E48" w:rsidRDefault="00F65F64" w:rsidP="00F65F64">
            <w:r>
              <w:t>Attached as Appendix A</w:t>
            </w:r>
          </w:p>
          <w:p w14:paraId="6B5D3AE1" w14:textId="77777777" w:rsidR="0085693A" w:rsidRDefault="0085693A" w:rsidP="00603364">
            <w:pPr>
              <w:ind w:right="-108"/>
              <w:rPr>
                <w:rFonts w:ascii="Helvetica" w:hAnsi="Helvetica"/>
                <w:sz w:val="20"/>
              </w:rPr>
            </w:pPr>
          </w:p>
          <w:p w14:paraId="477500DF" w14:textId="77777777" w:rsidR="00BB76D6" w:rsidRDefault="00BB76D6" w:rsidP="00603364">
            <w:pPr>
              <w:ind w:right="-108"/>
              <w:rPr>
                <w:rFonts w:ascii="Helvetica" w:hAnsi="Helvetica"/>
                <w:sz w:val="20"/>
              </w:rPr>
            </w:pPr>
          </w:p>
          <w:p w14:paraId="6EAF52EF" w14:textId="77777777" w:rsidR="00BB76D6" w:rsidRDefault="00BB76D6" w:rsidP="00603364">
            <w:pPr>
              <w:ind w:right="-108"/>
              <w:rPr>
                <w:rFonts w:ascii="Helvetica" w:hAnsi="Helvetica"/>
                <w:sz w:val="20"/>
              </w:rPr>
            </w:pPr>
          </w:p>
          <w:p w14:paraId="570D988E" w14:textId="77777777" w:rsidR="00BB76D6" w:rsidRDefault="00BB76D6" w:rsidP="00603364">
            <w:pPr>
              <w:ind w:right="-108"/>
              <w:rPr>
                <w:rFonts w:ascii="Helvetica" w:hAnsi="Helvetica"/>
                <w:sz w:val="20"/>
              </w:rPr>
            </w:pPr>
          </w:p>
          <w:p w14:paraId="3FA251A2" w14:textId="77777777" w:rsidR="00BB76D6" w:rsidRDefault="00BB76D6" w:rsidP="00603364">
            <w:pPr>
              <w:ind w:right="-108"/>
              <w:rPr>
                <w:rFonts w:ascii="Helvetica" w:hAnsi="Helvetica"/>
                <w:sz w:val="20"/>
              </w:rPr>
            </w:pPr>
          </w:p>
          <w:p w14:paraId="50DDF5E1" w14:textId="77777777" w:rsidR="0085693A" w:rsidRDefault="0085693A" w:rsidP="00603364">
            <w:pPr>
              <w:ind w:right="-108"/>
              <w:rPr>
                <w:rFonts w:ascii="Helvetica" w:hAnsi="Helvetica"/>
                <w:sz w:val="20"/>
              </w:rPr>
            </w:pPr>
          </w:p>
          <w:p w14:paraId="0BDB3FFA" w14:textId="19FA0107" w:rsidR="0085693A" w:rsidRPr="0085693A" w:rsidRDefault="0085693A" w:rsidP="00603364">
            <w:pPr>
              <w:ind w:right="-108"/>
              <w:rPr>
                <w:rFonts w:ascii="Helvetica" w:hAnsi="Helvetica"/>
                <w:sz w:val="20"/>
              </w:rPr>
            </w:pPr>
          </w:p>
        </w:tc>
      </w:tr>
    </w:tbl>
    <w:p w14:paraId="17271D65" w14:textId="77777777" w:rsidR="0085693A" w:rsidRDefault="0085693A" w:rsidP="00BD4D85">
      <w:pPr>
        <w:rPr>
          <w:rFonts w:ascii="Helvetica" w:hAnsi="Helvetica"/>
          <w:b/>
          <w:sz w:val="20"/>
        </w:rPr>
      </w:pPr>
    </w:p>
    <w:p w14:paraId="3C31E4F4" w14:textId="77777777" w:rsidR="00BD4D85" w:rsidRDefault="00BD4D85" w:rsidP="00BD4D85">
      <w:pPr>
        <w:rPr>
          <w:rFonts w:ascii="Helvetica" w:hAnsi="Helvetica"/>
          <w:b/>
          <w:sz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3240"/>
        <w:gridCol w:w="2091"/>
      </w:tblGrid>
      <w:tr w:rsidR="00E70A61" w14:paraId="6C4BE82F" w14:textId="77777777" w:rsidTr="0037448B">
        <w:trPr>
          <w:cantSplit/>
          <w:trHeight w:val="284"/>
        </w:trPr>
        <w:tc>
          <w:tcPr>
            <w:tcW w:w="9039" w:type="dxa"/>
            <w:gridSpan w:val="3"/>
            <w:tcBorders>
              <w:top w:val="single" w:sz="4" w:space="0" w:color="auto"/>
              <w:left w:val="single" w:sz="4" w:space="0" w:color="auto"/>
              <w:bottom w:val="single" w:sz="4" w:space="0" w:color="auto"/>
              <w:right w:val="single" w:sz="4" w:space="0" w:color="auto"/>
            </w:tcBorders>
            <w:shd w:val="clear" w:color="auto" w:fill="CCCCCC"/>
          </w:tcPr>
          <w:p w14:paraId="61292A19" w14:textId="77777777" w:rsidR="00E70A61" w:rsidRPr="00B41D98" w:rsidRDefault="00E70A61" w:rsidP="00E70A61">
            <w:pPr>
              <w:rPr>
                <w:rFonts w:asciiTheme="majorHAnsi" w:hAnsiTheme="majorHAnsi"/>
                <w:b/>
                <w:sz w:val="20"/>
              </w:rPr>
            </w:pPr>
            <w:r w:rsidRPr="00B41D98">
              <w:rPr>
                <w:rFonts w:asciiTheme="majorHAnsi" w:hAnsiTheme="majorHAnsi"/>
                <w:b/>
                <w:sz w:val="20"/>
              </w:rPr>
              <w:t>Student Signature</w:t>
            </w:r>
          </w:p>
          <w:p w14:paraId="0340E989" w14:textId="77777777" w:rsidR="00E70A61" w:rsidRPr="00E70A61" w:rsidRDefault="00E70A61" w:rsidP="00E70A61">
            <w:pPr>
              <w:rPr>
                <w:rFonts w:ascii="Helvetica" w:hAnsi="Helvetica"/>
                <w:b/>
                <w:i/>
                <w:sz w:val="20"/>
              </w:rPr>
            </w:pPr>
            <w:r w:rsidRPr="00B41D98">
              <w:rPr>
                <w:rFonts w:asciiTheme="majorHAnsi" w:hAnsiTheme="majorHAnsi"/>
                <w:b/>
                <w:i/>
                <w:sz w:val="20"/>
              </w:rPr>
              <w:t>Declaration by the student: I have understood the feedback provided to me by the supervisor.</w:t>
            </w:r>
          </w:p>
        </w:tc>
      </w:tr>
      <w:tr w:rsidR="00E70A61" w14:paraId="0C304E93" w14:textId="77777777" w:rsidTr="0037448B">
        <w:tc>
          <w:tcPr>
            <w:tcW w:w="3708" w:type="dxa"/>
            <w:tcBorders>
              <w:top w:val="single" w:sz="4" w:space="0" w:color="auto"/>
              <w:left w:val="single" w:sz="4" w:space="0" w:color="auto"/>
              <w:bottom w:val="single" w:sz="4" w:space="0" w:color="auto"/>
              <w:right w:val="single" w:sz="4" w:space="0" w:color="auto"/>
            </w:tcBorders>
          </w:tcPr>
          <w:p w14:paraId="371754DA" w14:textId="77777777" w:rsidR="00E70A61" w:rsidRPr="00B41D98" w:rsidRDefault="00E70A61" w:rsidP="0037448B">
            <w:pPr>
              <w:jc w:val="center"/>
              <w:rPr>
                <w:rFonts w:asciiTheme="majorHAnsi" w:hAnsiTheme="majorHAnsi"/>
                <w:b/>
                <w:sz w:val="20"/>
              </w:rPr>
            </w:pPr>
          </w:p>
        </w:tc>
        <w:tc>
          <w:tcPr>
            <w:tcW w:w="3240" w:type="dxa"/>
            <w:tcBorders>
              <w:top w:val="single" w:sz="4" w:space="0" w:color="auto"/>
              <w:left w:val="single" w:sz="4" w:space="0" w:color="auto"/>
              <w:bottom w:val="single" w:sz="4" w:space="0" w:color="auto"/>
              <w:right w:val="single" w:sz="4" w:space="0" w:color="auto"/>
            </w:tcBorders>
          </w:tcPr>
          <w:p w14:paraId="151F10D4" w14:textId="77777777" w:rsidR="00E70A61" w:rsidRPr="00B41D98" w:rsidRDefault="00E70A61" w:rsidP="0037448B">
            <w:pPr>
              <w:jc w:val="center"/>
              <w:rPr>
                <w:rFonts w:asciiTheme="majorHAnsi" w:hAnsiTheme="majorHAnsi"/>
                <w:b/>
                <w:sz w:val="20"/>
              </w:rPr>
            </w:pPr>
            <w:r w:rsidRPr="00B41D98">
              <w:rPr>
                <w:rFonts w:asciiTheme="majorHAnsi" w:hAnsiTheme="majorHAnsi"/>
                <w:b/>
                <w:sz w:val="20"/>
              </w:rPr>
              <w:t>Signature</w:t>
            </w:r>
          </w:p>
        </w:tc>
        <w:tc>
          <w:tcPr>
            <w:tcW w:w="2091" w:type="dxa"/>
            <w:tcBorders>
              <w:top w:val="single" w:sz="4" w:space="0" w:color="auto"/>
              <w:left w:val="single" w:sz="4" w:space="0" w:color="auto"/>
              <w:bottom w:val="single" w:sz="4" w:space="0" w:color="auto"/>
              <w:right w:val="single" w:sz="4" w:space="0" w:color="auto"/>
            </w:tcBorders>
          </w:tcPr>
          <w:p w14:paraId="63D5627D" w14:textId="77777777" w:rsidR="00E70A61" w:rsidRPr="00B41D98" w:rsidRDefault="00E70A61" w:rsidP="0037448B">
            <w:pPr>
              <w:jc w:val="center"/>
              <w:rPr>
                <w:rFonts w:asciiTheme="majorHAnsi" w:hAnsiTheme="majorHAnsi"/>
                <w:b/>
                <w:sz w:val="20"/>
              </w:rPr>
            </w:pPr>
            <w:r w:rsidRPr="00B41D98">
              <w:rPr>
                <w:rFonts w:asciiTheme="majorHAnsi" w:hAnsiTheme="majorHAnsi"/>
                <w:b/>
                <w:sz w:val="20"/>
              </w:rPr>
              <w:t>Date</w:t>
            </w:r>
          </w:p>
        </w:tc>
      </w:tr>
      <w:tr w:rsidR="00E70A61" w14:paraId="3525B32B" w14:textId="77777777" w:rsidTr="0037448B">
        <w:trPr>
          <w:trHeight w:val="567"/>
        </w:trPr>
        <w:tc>
          <w:tcPr>
            <w:tcW w:w="3708" w:type="dxa"/>
            <w:tcBorders>
              <w:top w:val="single" w:sz="4" w:space="0" w:color="auto"/>
              <w:left w:val="single" w:sz="4" w:space="0" w:color="auto"/>
              <w:bottom w:val="single" w:sz="4" w:space="0" w:color="auto"/>
              <w:right w:val="single" w:sz="4" w:space="0" w:color="auto"/>
            </w:tcBorders>
          </w:tcPr>
          <w:p w14:paraId="344305DD" w14:textId="77777777" w:rsidR="00E70A61" w:rsidRPr="00B41D98" w:rsidRDefault="00E70A61" w:rsidP="0037448B">
            <w:pPr>
              <w:rPr>
                <w:rFonts w:asciiTheme="majorHAnsi" w:hAnsiTheme="majorHAnsi"/>
                <w:b/>
                <w:sz w:val="20"/>
              </w:rPr>
            </w:pPr>
            <w:r w:rsidRPr="00B41D98">
              <w:rPr>
                <w:rFonts w:asciiTheme="majorHAnsi" w:hAnsiTheme="majorHAnsi"/>
                <w:b/>
                <w:sz w:val="20"/>
              </w:rPr>
              <w:t>Student Name:</w:t>
            </w:r>
          </w:p>
          <w:p w14:paraId="0A44CC6D" w14:textId="77777777" w:rsidR="00E70A61" w:rsidRPr="00B41D98" w:rsidRDefault="00E70A61" w:rsidP="0037448B">
            <w:pPr>
              <w:rPr>
                <w:rFonts w:asciiTheme="majorHAnsi" w:hAnsiTheme="majorHAnsi"/>
                <w:b/>
                <w:sz w:val="20"/>
              </w:rPr>
            </w:pPr>
          </w:p>
          <w:p w14:paraId="0C631C9C" w14:textId="77777777" w:rsidR="00E70A61" w:rsidRPr="00B41D98" w:rsidRDefault="00E70A61" w:rsidP="0037448B">
            <w:pPr>
              <w:rPr>
                <w:rFonts w:asciiTheme="majorHAnsi" w:hAnsiTheme="majorHAnsi"/>
                <w:b/>
                <w:sz w:val="20"/>
              </w:rPr>
            </w:pPr>
          </w:p>
          <w:p w14:paraId="514D4A30" w14:textId="77777777" w:rsidR="00E70A61" w:rsidRPr="00B41D98" w:rsidRDefault="00E70A61" w:rsidP="0037448B">
            <w:pPr>
              <w:rPr>
                <w:rFonts w:asciiTheme="majorHAnsi" w:hAnsiTheme="majorHAnsi"/>
                <w:b/>
                <w:sz w:val="20"/>
              </w:rPr>
            </w:pPr>
          </w:p>
          <w:p w14:paraId="1D23F226" w14:textId="77777777" w:rsidR="00E70A61" w:rsidRPr="00B41D98" w:rsidRDefault="00E70A61" w:rsidP="0037448B">
            <w:pPr>
              <w:rPr>
                <w:rFonts w:asciiTheme="majorHAnsi" w:hAnsiTheme="majorHAnsi"/>
                <w:b/>
                <w:sz w:val="20"/>
              </w:rPr>
            </w:pPr>
          </w:p>
        </w:tc>
        <w:tc>
          <w:tcPr>
            <w:tcW w:w="3240" w:type="dxa"/>
            <w:tcBorders>
              <w:top w:val="single" w:sz="4" w:space="0" w:color="auto"/>
              <w:left w:val="single" w:sz="4" w:space="0" w:color="auto"/>
              <w:bottom w:val="single" w:sz="4" w:space="0" w:color="auto"/>
              <w:right w:val="single" w:sz="4" w:space="0" w:color="auto"/>
            </w:tcBorders>
          </w:tcPr>
          <w:p w14:paraId="070D6610" w14:textId="77777777" w:rsidR="00E70A61" w:rsidRPr="00B41D98" w:rsidRDefault="00E70A61" w:rsidP="0037448B">
            <w:pPr>
              <w:rPr>
                <w:rFonts w:asciiTheme="majorHAnsi" w:hAnsiTheme="majorHAnsi"/>
                <w:b/>
                <w:sz w:val="20"/>
              </w:rPr>
            </w:pPr>
          </w:p>
        </w:tc>
        <w:tc>
          <w:tcPr>
            <w:tcW w:w="2091" w:type="dxa"/>
            <w:tcBorders>
              <w:top w:val="single" w:sz="4" w:space="0" w:color="auto"/>
              <w:left w:val="single" w:sz="4" w:space="0" w:color="auto"/>
              <w:bottom w:val="single" w:sz="4" w:space="0" w:color="auto"/>
              <w:right w:val="single" w:sz="4" w:space="0" w:color="auto"/>
            </w:tcBorders>
          </w:tcPr>
          <w:p w14:paraId="28112784" w14:textId="77777777" w:rsidR="00E70A61" w:rsidRPr="00B41D98" w:rsidRDefault="00E70A61" w:rsidP="0037448B">
            <w:pPr>
              <w:rPr>
                <w:rFonts w:asciiTheme="majorHAnsi" w:hAnsiTheme="majorHAnsi"/>
                <w:b/>
                <w:sz w:val="20"/>
              </w:rPr>
            </w:pPr>
          </w:p>
        </w:tc>
      </w:tr>
    </w:tbl>
    <w:p w14:paraId="551C84CE" w14:textId="77777777" w:rsidR="0085693A" w:rsidRDefault="0085693A" w:rsidP="0085693A">
      <w:pPr>
        <w:rPr>
          <w:rFonts w:ascii="Helvetica" w:hAnsi="Helvetica"/>
          <w:b/>
          <w:sz w:val="20"/>
        </w:rPr>
      </w:pPr>
    </w:p>
    <w:p w14:paraId="4D837F4C" w14:textId="373DABC4" w:rsidR="0079763B" w:rsidRDefault="00BB76D6" w:rsidP="00BD4D85">
      <w:pPr>
        <w:rPr>
          <w:rFonts w:ascii="Helvetica" w:hAnsi="Helvetica"/>
          <w:b/>
          <w:sz w:val="20"/>
        </w:rPr>
      </w:pPr>
      <w:r>
        <w:rPr>
          <w:rFonts w:ascii="Helvetica" w:hAnsi="Helvetica"/>
          <w:b/>
          <w:sz w:val="20"/>
        </w:rPr>
        <w:t>A marked assessment rubric will be appended once completed</w:t>
      </w:r>
    </w:p>
    <w:p w14:paraId="53F351D2" w14:textId="77777777" w:rsidR="0079763B" w:rsidRDefault="0079763B">
      <w:pPr>
        <w:rPr>
          <w:rFonts w:ascii="Helvetica" w:hAnsi="Helvetica"/>
          <w:b/>
          <w:sz w:val="20"/>
        </w:rPr>
      </w:pPr>
      <w:r>
        <w:rPr>
          <w:rFonts w:ascii="Helvetica" w:hAnsi="Helvetica"/>
          <w:b/>
          <w:sz w:val="20"/>
        </w:rPr>
        <w:br w:type="page"/>
      </w:r>
    </w:p>
    <w:p w14:paraId="0A81F917" w14:textId="36836D7B" w:rsidR="0079763B" w:rsidRDefault="0079763B" w:rsidP="00BD4D85">
      <w:pPr>
        <w:rPr>
          <w:rFonts w:ascii="Helvetica" w:hAnsi="Helvetica"/>
          <w:b/>
          <w:sz w:val="20"/>
        </w:rPr>
      </w:pPr>
      <w:r>
        <w:rPr>
          <w:rFonts w:ascii="Helvetica" w:hAnsi="Helvetica"/>
          <w:b/>
          <w:sz w:val="20"/>
        </w:rPr>
        <w:lastRenderedPageBreak/>
        <w:t>References</w:t>
      </w:r>
    </w:p>
    <w:p w14:paraId="4146278F" w14:textId="77777777" w:rsidR="0079763B" w:rsidRDefault="0079763B" w:rsidP="00BD4D85">
      <w:pPr>
        <w:rPr>
          <w:rFonts w:ascii="Helvetica" w:hAnsi="Helvetica"/>
          <w:b/>
          <w:sz w:val="20"/>
        </w:rPr>
      </w:pPr>
    </w:p>
    <w:p w14:paraId="53C009F0" w14:textId="77777777" w:rsidR="00E774BE" w:rsidRPr="00E774BE" w:rsidRDefault="0079763B" w:rsidP="00E774BE">
      <w:pPr>
        <w:pStyle w:val="EndNoteBibliography"/>
        <w:ind w:left="720" w:hanging="720"/>
      </w:pPr>
      <w:r>
        <w:rPr>
          <w:rFonts w:ascii="Helvetica" w:hAnsi="Helvetica"/>
          <w:b/>
          <w:sz w:val="20"/>
        </w:rPr>
        <w:fldChar w:fldCharType="begin"/>
      </w:r>
      <w:r>
        <w:rPr>
          <w:rFonts w:ascii="Helvetica" w:hAnsi="Helvetica"/>
          <w:b/>
          <w:sz w:val="20"/>
        </w:rPr>
        <w:instrText xml:space="preserve"> ADDIN EN.REFLIST </w:instrText>
      </w:r>
      <w:r>
        <w:rPr>
          <w:rFonts w:ascii="Helvetica" w:hAnsi="Helvetica"/>
          <w:b/>
          <w:sz w:val="20"/>
        </w:rPr>
        <w:fldChar w:fldCharType="separate"/>
      </w:r>
      <w:r w:rsidR="00E774BE" w:rsidRPr="00E774BE">
        <w:t>[1]</w:t>
      </w:r>
      <w:r w:rsidR="00E774BE" w:rsidRPr="00E774BE">
        <w:tab/>
        <w:t xml:space="preserve">M. Raji, A. Shokanbi, and H. Monday, "Design of Ultra-low-end Controllers for Efficient Stepper Motor Control," </w:t>
      </w:r>
      <w:r w:rsidR="00E774BE" w:rsidRPr="00E774BE">
        <w:rPr>
          <w:i/>
        </w:rPr>
        <w:t xml:space="preserve">MATEC Web Conf., </w:t>
      </w:r>
      <w:r w:rsidR="00E774BE" w:rsidRPr="00E774BE">
        <w:t>vol. 160, p. 02003, 2018.</w:t>
      </w:r>
    </w:p>
    <w:p w14:paraId="657C035E" w14:textId="77777777" w:rsidR="00E774BE" w:rsidRPr="00E774BE" w:rsidRDefault="00E774BE" w:rsidP="00E774BE">
      <w:pPr>
        <w:pStyle w:val="EndNoteBibliography"/>
        <w:ind w:left="720" w:hanging="720"/>
      </w:pPr>
      <w:r w:rsidRPr="00E774BE">
        <w:t>[2]</w:t>
      </w:r>
      <w:r w:rsidRPr="00E774BE">
        <w:tab/>
        <w:t>S. Dorin-Mirel, I. Lita, and M. Oproescu, "Intelligent control system with application in nuclear equipment," ed: IEEE, 2017, p. 353.</w:t>
      </w:r>
    </w:p>
    <w:p w14:paraId="710FFB48" w14:textId="77777777" w:rsidR="00E774BE" w:rsidRPr="00E774BE" w:rsidRDefault="00E774BE" w:rsidP="00E774BE">
      <w:pPr>
        <w:pStyle w:val="EndNoteBibliography"/>
        <w:ind w:left="720" w:hanging="720"/>
      </w:pPr>
      <w:r w:rsidRPr="00E774BE">
        <w:t>[3]</w:t>
      </w:r>
      <w:r w:rsidRPr="00E774BE">
        <w:tab/>
        <w:t xml:space="preserve">M. Dababneh, W. Emar, and I. TTrad, "Chopper Control of a Bipolar Stepper Motor," </w:t>
      </w:r>
      <w:r w:rsidRPr="00E774BE">
        <w:rPr>
          <w:i/>
        </w:rPr>
        <w:t xml:space="preserve">International Journal of Engineering, </w:t>
      </w:r>
      <w:r w:rsidRPr="00E774BE">
        <w:t>vol. 7, no. 2, pp. 61-73, 2013.</w:t>
      </w:r>
    </w:p>
    <w:p w14:paraId="22F3DC39" w14:textId="77777777" w:rsidR="00E774BE" w:rsidRPr="00E774BE" w:rsidRDefault="00E774BE" w:rsidP="00E774BE">
      <w:pPr>
        <w:pStyle w:val="EndNoteBibliography"/>
        <w:ind w:left="720" w:hanging="720"/>
      </w:pPr>
      <w:r w:rsidRPr="00E774BE">
        <w:t>[4]</w:t>
      </w:r>
      <w:r w:rsidRPr="00E774BE">
        <w:tab/>
        <w:t>T. M. Control, "Application Note 21," no. 1.01, 2015.</w:t>
      </w:r>
    </w:p>
    <w:p w14:paraId="394D4E74" w14:textId="77777777" w:rsidR="00E774BE" w:rsidRPr="00E774BE" w:rsidRDefault="00E774BE" w:rsidP="00E774BE">
      <w:pPr>
        <w:pStyle w:val="EndNoteBibliography"/>
        <w:ind w:left="720" w:hanging="720"/>
      </w:pPr>
      <w:r w:rsidRPr="00E774BE">
        <w:t>[5]</w:t>
      </w:r>
      <w:r w:rsidRPr="00E774BE">
        <w:tab/>
        <w:t>Trinamic, "Application note: Realizing a low noise PWM chopper " no. 0.1, 2012.</w:t>
      </w:r>
    </w:p>
    <w:p w14:paraId="4CB58FBB" w14:textId="77777777" w:rsidR="00E774BE" w:rsidRPr="00E774BE" w:rsidRDefault="00E774BE" w:rsidP="00E774BE">
      <w:pPr>
        <w:pStyle w:val="EndNoteBibliography"/>
        <w:ind w:left="720" w:hanging="720"/>
      </w:pPr>
      <w:r w:rsidRPr="00E774BE">
        <w:t>[6]</w:t>
      </w:r>
      <w:r w:rsidRPr="00E774BE">
        <w:tab/>
        <w:t xml:space="preserve">C. Chen and W. Youlong, "Analysis of the impact of current ripple on the eddy current loss of axial-flux permanent magnet motor," in </w:t>
      </w:r>
      <w:r w:rsidRPr="00E774BE">
        <w:rPr>
          <w:i/>
        </w:rPr>
        <w:t>2014 IEEE Conference and Expo Transportation Electrification Asia-Pacific (ITEC Asia-Pacific)</w:t>
      </w:r>
      <w:r w:rsidRPr="00E774BE">
        <w:t>, 2014, pp. 1-5.</w:t>
      </w:r>
    </w:p>
    <w:p w14:paraId="022F113B" w14:textId="77777777" w:rsidR="00E774BE" w:rsidRPr="00E774BE" w:rsidRDefault="00E774BE" w:rsidP="00E774BE">
      <w:pPr>
        <w:pStyle w:val="EndNoteBibliography"/>
        <w:ind w:left="720" w:hanging="720"/>
      </w:pPr>
      <w:r w:rsidRPr="00E774BE">
        <w:t>[7]</w:t>
      </w:r>
      <w:r w:rsidRPr="00E774BE">
        <w:tab/>
        <w:t>T. M. Control, "Application Note 15," Application Note no. 1.01, 2015.</w:t>
      </w:r>
    </w:p>
    <w:p w14:paraId="1E8D1814" w14:textId="77777777" w:rsidR="00E774BE" w:rsidRPr="00E774BE" w:rsidRDefault="00E774BE" w:rsidP="00E774BE">
      <w:pPr>
        <w:pStyle w:val="EndNoteBibliography"/>
        <w:ind w:left="720" w:hanging="720"/>
      </w:pPr>
      <w:r w:rsidRPr="00E774BE">
        <w:t>[8]</w:t>
      </w:r>
      <w:r w:rsidRPr="00E774BE">
        <w:tab/>
        <w:t xml:space="preserve">K. M. Le, H. V. Hoang, and J. W. Jeon, "An Advanced Closed-Loop Control to Improve the Performance of Hybrid Stepper Motors," </w:t>
      </w:r>
      <w:r w:rsidRPr="00E774BE">
        <w:rPr>
          <w:i/>
        </w:rPr>
        <w:t xml:space="preserve">IEEE Transactions on Power Electronics, </w:t>
      </w:r>
      <w:r w:rsidRPr="00E774BE">
        <w:t>vol. 32, no. 9, pp. 7244-7255, 2017.</w:t>
      </w:r>
    </w:p>
    <w:p w14:paraId="66B1DE80" w14:textId="77777777" w:rsidR="00E774BE" w:rsidRPr="00E774BE" w:rsidRDefault="00E774BE" w:rsidP="00E774BE">
      <w:pPr>
        <w:pStyle w:val="EndNoteBibliography"/>
        <w:ind w:left="720" w:hanging="720"/>
      </w:pPr>
      <w:r w:rsidRPr="00E774BE">
        <w:t>[9]</w:t>
      </w:r>
      <w:r w:rsidRPr="00E774BE">
        <w:tab/>
        <w:t xml:space="preserve">S. Dorin-Mirel, I. Lita, and M. Oproescu, "Comparative analysis of stepper motors in open loop and closed loop used in nuclear engineering," in </w:t>
      </w:r>
      <w:r w:rsidRPr="00E774BE">
        <w:rPr>
          <w:i/>
        </w:rPr>
        <w:t>2017 IEEE 23rd International Symposium for Design and Technology in Electronic Packaging (SIITME)</w:t>
      </w:r>
      <w:r w:rsidRPr="00E774BE">
        <w:t>, 2017, pp. 357-360.</w:t>
      </w:r>
    </w:p>
    <w:p w14:paraId="4C62E6CD" w14:textId="77777777" w:rsidR="00E774BE" w:rsidRPr="00E774BE" w:rsidRDefault="00E774BE" w:rsidP="00E774BE">
      <w:pPr>
        <w:pStyle w:val="EndNoteBibliography"/>
        <w:ind w:left="720" w:hanging="720"/>
      </w:pPr>
      <w:r w:rsidRPr="00E774BE">
        <w:t>[10]</w:t>
      </w:r>
      <w:r w:rsidRPr="00E774BE">
        <w:tab/>
        <w:t>Trinamic, "TMC2100-LA Datasheet," no. 1.08, 2018.</w:t>
      </w:r>
    </w:p>
    <w:p w14:paraId="35CCC99D" w14:textId="77777777" w:rsidR="00E774BE" w:rsidRPr="00E774BE" w:rsidRDefault="00E774BE" w:rsidP="00E774BE">
      <w:pPr>
        <w:pStyle w:val="EndNoteBibliography"/>
        <w:ind w:left="720" w:hanging="720"/>
      </w:pPr>
      <w:r w:rsidRPr="00E774BE">
        <w:t>[11]</w:t>
      </w:r>
      <w:r w:rsidRPr="00E774BE">
        <w:tab/>
        <w:t>H. L. Oo, "Modelling and control of an open-loop stepper motor in Matlab/Simulink," ed: IEEE, 2017, pp. 869-872.</w:t>
      </w:r>
    </w:p>
    <w:p w14:paraId="43978B41" w14:textId="697474CB" w:rsidR="00E774BE" w:rsidRPr="00E774BE" w:rsidRDefault="00E774BE" w:rsidP="00E774BE">
      <w:pPr>
        <w:pStyle w:val="EndNoteBibliography"/>
        <w:ind w:left="720" w:hanging="720"/>
      </w:pPr>
      <w:r w:rsidRPr="00E774BE">
        <w:t>[12]</w:t>
      </w:r>
      <w:r w:rsidRPr="00E774BE">
        <w:tab/>
        <w:t xml:space="preserve">T. M. Inc. (12 August 2018). </w:t>
      </w:r>
      <w:r w:rsidRPr="00E774BE">
        <w:rPr>
          <w:i/>
        </w:rPr>
        <w:t>Arduino Support from MATLAB</w:t>
      </w:r>
      <w:r w:rsidRPr="00E774BE">
        <w:t xml:space="preserve">. Available: </w:t>
      </w:r>
      <w:hyperlink r:id="rId8" w:history="1">
        <w:r w:rsidRPr="00E774BE">
          <w:rPr>
            <w:rStyle w:val="Hyperlink"/>
          </w:rPr>
          <w:t>https://au.mathworks.com/hardware-support/arduino-matlab.html</w:t>
        </w:r>
      </w:hyperlink>
    </w:p>
    <w:p w14:paraId="0D183FAF" w14:textId="2B351880" w:rsidR="00045A29" w:rsidRDefault="0079763B" w:rsidP="00BD4D85">
      <w:pPr>
        <w:rPr>
          <w:rFonts w:ascii="Helvetica" w:hAnsi="Helvetica"/>
          <w:b/>
          <w:sz w:val="20"/>
        </w:rPr>
      </w:pPr>
      <w:r>
        <w:rPr>
          <w:rFonts w:ascii="Helvetica" w:hAnsi="Helvetica"/>
          <w:b/>
          <w:sz w:val="20"/>
        </w:rPr>
        <w:fldChar w:fldCharType="end"/>
      </w:r>
    </w:p>
    <w:p w14:paraId="2EF9BB8C" w14:textId="77777777" w:rsidR="00045A29" w:rsidRDefault="00045A29">
      <w:pPr>
        <w:rPr>
          <w:rFonts w:ascii="Helvetica" w:hAnsi="Helvetica"/>
          <w:b/>
          <w:sz w:val="20"/>
        </w:rPr>
      </w:pPr>
      <w:r>
        <w:rPr>
          <w:rFonts w:ascii="Helvetica" w:hAnsi="Helvetica"/>
          <w:b/>
          <w:sz w:val="20"/>
        </w:rPr>
        <w:br w:type="page"/>
      </w:r>
    </w:p>
    <w:p w14:paraId="7B7BA40C" w14:textId="77777777" w:rsidR="00F15968" w:rsidRDefault="00F15968">
      <w:pPr>
        <w:rPr>
          <w:rFonts w:ascii="Helvetica" w:hAnsi="Helvetica"/>
          <w:b/>
          <w:sz w:val="20"/>
        </w:rPr>
      </w:pPr>
      <w:r>
        <w:rPr>
          <w:rFonts w:ascii="Helvetica" w:hAnsi="Helvetica"/>
          <w:b/>
          <w:sz w:val="20"/>
        </w:rPr>
        <w:lastRenderedPageBreak/>
        <w:t>Appendix A</w:t>
      </w:r>
    </w:p>
    <w:p w14:paraId="61233273" w14:textId="273FD4F0" w:rsidR="00F15968" w:rsidRDefault="004F580A">
      <w:pPr>
        <w:rPr>
          <w:rFonts w:ascii="Helvetica" w:hAnsi="Helvetica"/>
          <w:b/>
          <w:sz w:val="20"/>
        </w:rPr>
      </w:pPr>
      <w:r>
        <w:rPr>
          <w:rFonts w:ascii="Helvetica" w:hAnsi="Helvetica"/>
          <w:b/>
          <w:noProof/>
          <w:sz w:val="20"/>
        </w:rPr>
        <w:drawing>
          <wp:inline distT="0" distB="0" distL="0" distR="0" wp14:anchorId="56D8B5DB" wp14:editId="0961E3B9">
            <wp:extent cx="9342928" cy="5230495"/>
            <wp:effectExtent l="0" t="127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map.PNG"/>
                    <pic:cNvPicPr/>
                  </pic:nvPicPr>
                  <pic:blipFill>
                    <a:blip r:embed="rId9"/>
                    <a:stretch>
                      <a:fillRect/>
                    </a:stretch>
                  </pic:blipFill>
                  <pic:spPr>
                    <a:xfrm rot="16200000">
                      <a:off x="0" y="0"/>
                      <a:ext cx="9347678" cy="5233154"/>
                    </a:xfrm>
                    <a:prstGeom prst="rect">
                      <a:avLst/>
                    </a:prstGeom>
                  </pic:spPr>
                </pic:pic>
              </a:graphicData>
            </a:graphic>
          </wp:inline>
        </w:drawing>
      </w:r>
      <w:r w:rsidR="00F15968">
        <w:rPr>
          <w:rFonts w:ascii="Helvetica" w:hAnsi="Helvetica"/>
          <w:b/>
          <w:sz w:val="20"/>
        </w:rPr>
        <w:br w:type="page"/>
      </w:r>
      <w:bookmarkStart w:id="1" w:name="_GoBack"/>
      <w:bookmarkEnd w:id="1"/>
    </w:p>
    <w:p w14:paraId="408436BF" w14:textId="7046A48A" w:rsidR="00BD4D85" w:rsidRDefault="006633E6" w:rsidP="00BD4D85">
      <w:pPr>
        <w:rPr>
          <w:rFonts w:ascii="Helvetica" w:hAnsi="Helvetica"/>
          <w:b/>
          <w:sz w:val="20"/>
        </w:rPr>
      </w:pPr>
      <w:r>
        <w:rPr>
          <w:rFonts w:ascii="Helvetica" w:hAnsi="Helvetica"/>
          <w:b/>
          <w:sz w:val="20"/>
        </w:rPr>
        <w:lastRenderedPageBreak/>
        <w:t>Appendix B</w:t>
      </w:r>
    </w:p>
    <w:p w14:paraId="6A9AC20A" w14:textId="171061B0" w:rsidR="006633E6" w:rsidRDefault="006633E6" w:rsidP="00BD4D85">
      <w:pPr>
        <w:rPr>
          <w:rFonts w:ascii="Helvetica" w:hAnsi="Helvetica"/>
          <w:b/>
          <w:sz w:val="20"/>
        </w:rPr>
      </w:pPr>
      <w:r>
        <w:rPr>
          <w:rFonts w:ascii="Helvetica" w:hAnsi="Helvetica"/>
          <w:b/>
          <w:sz w:val="20"/>
        </w:rPr>
        <w:t>Literature Planner</w:t>
      </w:r>
    </w:p>
    <w:p w14:paraId="6A8048D8" w14:textId="5677713E" w:rsidR="006633E6" w:rsidRDefault="006633E6" w:rsidP="00BD4D85">
      <w:pPr>
        <w:rPr>
          <w:rFonts w:ascii="Helvetica" w:hAnsi="Helvetica"/>
          <w:b/>
          <w:sz w:val="20"/>
        </w:rPr>
      </w:pPr>
    </w:p>
    <w:p w14:paraId="3F402B25" w14:textId="05CE4C08" w:rsidR="006633E6" w:rsidRPr="009469EF" w:rsidRDefault="006633E6" w:rsidP="009469EF">
      <w:pPr>
        <w:pStyle w:val="ListParagraph"/>
        <w:numPr>
          <w:ilvl w:val="0"/>
          <w:numId w:val="23"/>
        </w:numPr>
      </w:pPr>
      <w:r w:rsidRPr="009469EF">
        <w:t xml:space="preserve">This paper presents a simple and effective stepper motor controller that is capable of </w:t>
      </w:r>
      <w:proofErr w:type="spellStart"/>
      <w:r w:rsidRPr="009469EF">
        <w:t>microstepping</w:t>
      </w:r>
      <w:proofErr w:type="spellEnd"/>
      <w:r w:rsidRPr="009469EF">
        <w:t xml:space="preserve"> using an ATtiny45 as well as a driver circuit. More functionality of the driver circuit would be beneficial.</w:t>
      </w:r>
      <w:r w:rsidRPr="009469EF">
        <w:br/>
      </w:r>
    </w:p>
    <w:p w14:paraId="56478F88" w14:textId="7C0BCF74" w:rsidR="006633E6" w:rsidRPr="009469EF" w:rsidRDefault="00800B21" w:rsidP="009469EF">
      <w:pPr>
        <w:pStyle w:val="ListParagraph"/>
        <w:numPr>
          <w:ilvl w:val="0"/>
          <w:numId w:val="23"/>
        </w:numPr>
      </w:pPr>
      <w:r>
        <w:t xml:space="preserve">This paper explored the control of stepper motors based on previous input commands. </w:t>
      </w:r>
      <w:r w:rsidR="006633E6" w:rsidRPr="009469EF">
        <w:br/>
      </w:r>
    </w:p>
    <w:p w14:paraId="4759A058" w14:textId="37BE9A80" w:rsidR="006633E6" w:rsidRPr="009469EF" w:rsidRDefault="006633E6" w:rsidP="009469EF">
      <w:pPr>
        <w:pStyle w:val="ListParagraph"/>
        <w:numPr>
          <w:ilvl w:val="0"/>
          <w:numId w:val="23"/>
        </w:numPr>
      </w:pPr>
      <w:r w:rsidRPr="009469EF">
        <w:t>This paper</w:t>
      </w:r>
      <w:r w:rsidR="009469EF" w:rsidRPr="009469EF">
        <w:t xml:space="preserve"> explores two types of current limiters for limiting the current rise and fall through the motor windings and other inductive loads.</w:t>
      </w:r>
      <w:r w:rsidR="009469EF" w:rsidRPr="009469EF">
        <w:br/>
      </w:r>
    </w:p>
    <w:p w14:paraId="2639EF8D" w14:textId="3416F0D6" w:rsidR="009469EF" w:rsidRDefault="009469EF" w:rsidP="009469EF">
      <w:pPr>
        <w:pStyle w:val="ListParagraph"/>
        <w:numPr>
          <w:ilvl w:val="0"/>
          <w:numId w:val="23"/>
        </w:numPr>
      </w:pPr>
      <w:r w:rsidRPr="009469EF">
        <w:t xml:space="preserve">This application notes document investigates the torque performance of a stepper motor being driven by a current controlled chopper and a </w:t>
      </w:r>
      <w:proofErr w:type="gramStart"/>
      <w:r w:rsidRPr="009469EF">
        <w:t>voltage controlled</w:t>
      </w:r>
      <w:proofErr w:type="gramEnd"/>
      <w:r w:rsidRPr="009469EF">
        <w:t xml:space="preserve"> chopper.</w:t>
      </w:r>
      <w:r>
        <w:br/>
      </w:r>
    </w:p>
    <w:p w14:paraId="0501E154" w14:textId="617C2775" w:rsidR="009469EF" w:rsidRDefault="009469EF" w:rsidP="009469EF">
      <w:pPr>
        <w:pStyle w:val="ListParagraph"/>
        <w:numPr>
          <w:ilvl w:val="0"/>
          <w:numId w:val="23"/>
        </w:numPr>
      </w:pPr>
      <w:r>
        <w:t xml:space="preserve">This application note explains the </w:t>
      </w:r>
      <w:proofErr w:type="gramStart"/>
      <w:r>
        <w:t>voltage controlled</w:t>
      </w:r>
      <w:proofErr w:type="gramEnd"/>
      <w:r>
        <w:t xml:space="preserve"> chopper principle. </w:t>
      </w:r>
      <w:r>
        <w:br/>
      </w:r>
    </w:p>
    <w:p w14:paraId="73029D26" w14:textId="529273A5" w:rsidR="009469EF" w:rsidRDefault="009469EF" w:rsidP="009469EF">
      <w:pPr>
        <w:pStyle w:val="ListParagraph"/>
        <w:numPr>
          <w:ilvl w:val="0"/>
          <w:numId w:val="23"/>
        </w:numPr>
      </w:pPr>
      <w:r>
        <w:t xml:space="preserve">This paper investigates the effect of current fluctuations on the eddy currents produced in the magnetic material of and induction motors stator. It found that the ripple can be improved by </w:t>
      </w:r>
      <w:r w:rsidR="0075241F">
        <w:t>using an inductor in series with each motor winding.</w:t>
      </w:r>
      <w:r w:rsidR="0075241F">
        <w:br/>
      </w:r>
    </w:p>
    <w:p w14:paraId="1861390A" w14:textId="4A7C380D" w:rsidR="006633E6" w:rsidRDefault="0075241F" w:rsidP="00BD4D85">
      <w:pPr>
        <w:pStyle w:val="ListParagraph"/>
        <w:numPr>
          <w:ilvl w:val="0"/>
          <w:numId w:val="23"/>
        </w:numPr>
      </w:pPr>
      <w:r>
        <w:t xml:space="preserve">This application note compares the performance of a </w:t>
      </w:r>
      <w:proofErr w:type="gramStart"/>
      <w:r>
        <w:t>voltage controlled</w:t>
      </w:r>
      <w:proofErr w:type="gramEnd"/>
      <w:r>
        <w:t xml:space="preserve"> chopper and a current controlled chopper. It does not do any comparison on torque performance.</w:t>
      </w:r>
      <w:r>
        <w:br/>
      </w:r>
    </w:p>
    <w:p w14:paraId="4A86BF01" w14:textId="77777777" w:rsidR="0075241F" w:rsidRDefault="0075241F" w:rsidP="00BD4D85">
      <w:pPr>
        <w:pStyle w:val="ListParagraph"/>
        <w:numPr>
          <w:ilvl w:val="0"/>
          <w:numId w:val="23"/>
        </w:numPr>
      </w:pPr>
      <w:r>
        <w:t>This paper provides a position control method to increase the torque produced and retrieve any speed losses of stepper motors.</w:t>
      </w:r>
      <w:r>
        <w:br/>
      </w:r>
    </w:p>
    <w:p w14:paraId="59F6D7C2" w14:textId="4A08F345" w:rsidR="00800B21" w:rsidRDefault="0075241F" w:rsidP="00800B21">
      <w:pPr>
        <w:pStyle w:val="ListParagraph"/>
        <w:numPr>
          <w:ilvl w:val="0"/>
          <w:numId w:val="23"/>
        </w:numPr>
      </w:pPr>
      <w:r>
        <w:t xml:space="preserve"> </w:t>
      </w:r>
      <w:r w:rsidR="00800B21" w:rsidRPr="009469EF">
        <w:t>This paper explored the effectiveness of open-loop and closed-loop control of stepper motors. It found that operating a stepper in a closed-loop configuration is more effective and reliable.</w:t>
      </w:r>
      <w:r w:rsidR="00800B21">
        <w:br/>
      </w:r>
    </w:p>
    <w:p w14:paraId="54697309" w14:textId="3D03CDB6" w:rsidR="00800B21" w:rsidRDefault="00800B21" w:rsidP="00800B21">
      <w:pPr>
        <w:pStyle w:val="ListParagraph"/>
        <w:numPr>
          <w:ilvl w:val="0"/>
          <w:numId w:val="23"/>
        </w:numPr>
      </w:pPr>
      <w:r>
        <w:t xml:space="preserve">This datasheet provides the functional information for the TMC2100 stepper motor driver that </w:t>
      </w:r>
      <w:proofErr w:type="gramStart"/>
      <w:r>
        <w:t>is able to</w:t>
      </w:r>
      <w:proofErr w:type="gramEnd"/>
      <w:r>
        <w:t xml:space="preserve"> drive a stepper motor silently.</w:t>
      </w:r>
      <w:r>
        <w:br/>
      </w:r>
    </w:p>
    <w:p w14:paraId="55F7A013" w14:textId="06AF65D5" w:rsidR="00800B21" w:rsidRDefault="00800B21" w:rsidP="00800B21">
      <w:pPr>
        <w:pStyle w:val="ListParagraph"/>
        <w:numPr>
          <w:ilvl w:val="0"/>
          <w:numId w:val="23"/>
        </w:numPr>
      </w:pPr>
      <w:r>
        <w:t>This paper presented an open-loop model of a stepper motor simulation designed in Simulink. This simulation was not implemented in hardware. A hardware-in-the-loop model could be used to verify the simulation.</w:t>
      </w:r>
      <w:r>
        <w:br/>
      </w:r>
    </w:p>
    <w:p w14:paraId="11E24EF5" w14:textId="4CA3F209" w:rsidR="00800B21" w:rsidRPr="0075241F" w:rsidRDefault="00800B21" w:rsidP="00800B21">
      <w:pPr>
        <w:pStyle w:val="ListParagraph"/>
        <w:numPr>
          <w:ilvl w:val="0"/>
          <w:numId w:val="23"/>
        </w:numPr>
      </w:pPr>
      <w:r>
        <w:t>This webpage provides information on the integration of an Arduino development board with the MATLAB environment.</w:t>
      </w:r>
    </w:p>
    <w:sectPr w:rsidR="00800B21" w:rsidRPr="0075241F" w:rsidSect="003116B4">
      <w:footerReference w:type="even" r:id="rId10"/>
      <w:footerReference w:type="default" r:id="rId11"/>
      <w:pgSz w:w="11900" w:h="16840" w:code="9"/>
      <w:pgMar w:top="680" w:right="1268"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B356F" w14:textId="77777777" w:rsidR="00981E53" w:rsidRDefault="00981E53">
      <w:r>
        <w:separator/>
      </w:r>
    </w:p>
  </w:endnote>
  <w:endnote w:type="continuationSeparator" w:id="0">
    <w:p w14:paraId="63AC9859" w14:textId="77777777" w:rsidR="00981E53" w:rsidRDefault="00981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ahoma"/>
    <w:panose1 w:val="02040503060506020304"/>
    <w:charset w:val="4D"/>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alatino">
    <w:altName w:val="Segoe UI Historic"/>
    <w:charset w:val="00"/>
    <w:family w:val="auto"/>
    <w:pitch w:val="variable"/>
    <w:sig w:usb0="A00002FF" w:usb1="7800205A" w:usb2="14600000" w:usb3="00000000" w:csb0="00000193" w:csb1="00000000"/>
  </w:font>
  <w:font w:name="Arial Unicode MS">
    <w:altName w:val="Arial"/>
    <w:panose1 w:val="020B0604020202020204"/>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04361" w14:textId="77777777" w:rsidR="00D82829" w:rsidRDefault="00D82829" w:rsidP="000511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95A10D" w14:textId="77777777" w:rsidR="00D82829" w:rsidRDefault="00D82829" w:rsidP="005936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24319" w14:textId="77777777" w:rsidR="00D82829" w:rsidRPr="00126410" w:rsidRDefault="00D82829" w:rsidP="00051109">
    <w:pPr>
      <w:pStyle w:val="Footer"/>
      <w:framePr w:wrap="around" w:vAnchor="text" w:hAnchor="margin" w:xAlign="right" w:y="1"/>
      <w:rPr>
        <w:rStyle w:val="PageNumber"/>
        <w:sz w:val="20"/>
      </w:rPr>
    </w:pPr>
    <w:r w:rsidRPr="00126410">
      <w:rPr>
        <w:rStyle w:val="PageNumber"/>
        <w:sz w:val="20"/>
      </w:rPr>
      <w:fldChar w:fldCharType="begin"/>
    </w:r>
    <w:r w:rsidRPr="00126410">
      <w:rPr>
        <w:rStyle w:val="PageNumber"/>
        <w:sz w:val="20"/>
      </w:rPr>
      <w:instrText xml:space="preserve">PAGE  </w:instrText>
    </w:r>
    <w:r w:rsidRPr="00126410">
      <w:rPr>
        <w:rStyle w:val="PageNumber"/>
        <w:sz w:val="20"/>
      </w:rPr>
      <w:fldChar w:fldCharType="separate"/>
    </w:r>
    <w:r>
      <w:rPr>
        <w:rStyle w:val="PageNumber"/>
        <w:noProof/>
        <w:sz w:val="20"/>
      </w:rPr>
      <w:t>2</w:t>
    </w:r>
    <w:r w:rsidRPr="00126410">
      <w:rPr>
        <w:rStyle w:val="PageNumber"/>
        <w:sz w:val="20"/>
      </w:rPr>
      <w:fldChar w:fldCharType="end"/>
    </w:r>
  </w:p>
  <w:p w14:paraId="7A64DA57" w14:textId="77777777" w:rsidR="00D82829" w:rsidRDefault="00D82829" w:rsidP="005936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6A51A" w14:textId="77777777" w:rsidR="00981E53" w:rsidRDefault="00981E53">
      <w:r>
        <w:separator/>
      </w:r>
    </w:p>
  </w:footnote>
  <w:footnote w:type="continuationSeparator" w:id="0">
    <w:p w14:paraId="193B2BAD" w14:textId="77777777" w:rsidR="00981E53" w:rsidRDefault="00981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5BC3"/>
    <w:multiLevelType w:val="hybridMultilevel"/>
    <w:tmpl w:val="E47C12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B123E"/>
    <w:multiLevelType w:val="hybridMultilevel"/>
    <w:tmpl w:val="6A2A25D0"/>
    <w:lvl w:ilvl="0" w:tplc="E0140B78">
      <w:numFmt w:val="bullet"/>
      <w:lvlText w:val="-"/>
      <w:lvlJc w:val="left"/>
      <w:pPr>
        <w:ind w:left="720" w:hanging="360"/>
      </w:pPr>
      <w:rPr>
        <w:rFonts w:ascii="Helvetica" w:eastAsia="Times New Roman" w:hAnsi="Helvetica" w:cs="Helvetica"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3A6CBA"/>
    <w:multiLevelType w:val="hybridMultilevel"/>
    <w:tmpl w:val="BB96FCF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F4521"/>
    <w:multiLevelType w:val="hybridMultilevel"/>
    <w:tmpl w:val="CEF07510"/>
    <w:lvl w:ilvl="0" w:tplc="FFFFFFFF">
      <w:start w:val="3"/>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168072C2"/>
    <w:multiLevelType w:val="hybridMultilevel"/>
    <w:tmpl w:val="BB96FCF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74028D"/>
    <w:multiLevelType w:val="hybridMultilevel"/>
    <w:tmpl w:val="F9F4AE46"/>
    <w:lvl w:ilvl="0" w:tplc="47FE53A0">
      <w:start w:val="1"/>
      <w:numFmt w:val="lowerLetter"/>
      <w:lvlText w:val="(%1)"/>
      <w:lvlJc w:val="left"/>
      <w:pPr>
        <w:tabs>
          <w:tab w:val="num" w:pos="1230"/>
        </w:tabs>
        <w:ind w:left="1230" w:hanging="87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226F4365"/>
    <w:multiLevelType w:val="multilevel"/>
    <w:tmpl w:val="163AF21E"/>
    <w:lvl w:ilvl="0">
      <w:start w:val="1"/>
      <w:numFmt w:val="upperRoman"/>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798292B"/>
    <w:multiLevelType w:val="hybridMultilevel"/>
    <w:tmpl w:val="0F6634A4"/>
    <w:lvl w:ilvl="0" w:tplc="61DE07F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2834E4"/>
    <w:multiLevelType w:val="hybridMultilevel"/>
    <w:tmpl w:val="AB845F5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30D35232"/>
    <w:multiLevelType w:val="hybridMultilevel"/>
    <w:tmpl w:val="DB421248"/>
    <w:lvl w:ilvl="0" w:tplc="0409000F">
      <w:start w:val="3"/>
      <w:numFmt w:val="decimal"/>
      <w:lvlText w:val="%1."/>
      <w:lvlJc w:val="left"/>
      <w:pPr>
        <w:tabs>
          <w:tab w:val="num" w:pos="720"/>
        </w:tabs>
        <w:ind w:left="720" w:hanging="360"/>
      </w:pPr>
      <w:rPr>
        <w:rFonts w:hint="default"/>
      </w:rPr>
    </w:lvl>
    <w:lvl w:ilvl="1" w:tplc="CFBC1F46">
      <w:start w:val="1"/>
      <w:numFmt w:val="lowerLetter"/>
      <w:lvlText w:val="(%2)"/>
      <w:lvlJc w:val="left"/>
      <w:pPr>
        <w:tabs>
          <w:tab w:val="num" w:pos="1950"/>
        </w:tabs>
        <w:ind w:left="1950" w:hanging="87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93494E"/>
    <w:multiLevelType w:val="multilevel"/>
    <w:tmpl w:val="D8F6E82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049659D"/>
    <w:multiLevelType w:val="hybridMultilevel"/>
    <w:tmpl w:val="BB96FCF8"/>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182DB8"/>
    <w:multiLevelType w:val="hybridMultilevel"/>
    <w:tmpl w:val="FFC6DBF4"/>
    <w:lvl w:ilvl="0" w:tplc="B7BE6C0C">
      <w:start w:val="1"/>
      <w:numFmt w:val="lowerLetter"/>
      <w:lvlText w:val="(%1)"/>
      <w:lvlJc w:val="left"/>
      <w:pPr>
        <w:tabs>
          <w:tab w:val="num" w:pos="1134"/>
        </w:tabs>
        <w:ind w:left="1134" w:hanging="567"/>
      </w:pPr>
      <w:rPr>
        <w:rFonts w:hint="default"/>
        <w:color w:val="A6A6A6" w:themeColor="background1" w:themeShade="A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C908C3"/>
    <w:multiLevelType w:val="hybridMultilevel"/>
    <w:tmpl w:val="D80E51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880450"/>
    <w:multiLevelType w:val="hybridMultilevel"/>
    <w:tmpl w:val="228EE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286D7F"/>
    <w:multiLevelType w:val="hybridMultilevel"/>
    <w:tmpl w:val="163AF21E"/>
    <w:lvl w:ilvl="0" w:tplc="F4200B34">
      <w:start w:val="1"/>
      <w:numFmt w:val="upperRoman"/>
      <w:lvlText w:val="%1."/>
      <w:lvlJc w:val="left"/>
      <w:pPr>
        <w:tabs>
          <w:tab w:val="num" w:pos="567"/>
        </w:tabs>
        <w:ind w:left="567" w:hanging="567"/>
      </w:pPr>
      <w:rPr>
        <w:rFonts w:hint="default"/>
      </w:rPr>
    </w:lvl>
    <w:lvl w:ilvl="1" w:tplc="DF82084C">
      <w:start w:val="1"/>
      <w:numFmt w:val="lowerLetter"/>
      <w:lvlText w:val="(%2)"/>
      <w:lvlJc w:val="left"/>
      <w:pPr>
        <w:tabs>
          <w:tab w:val="num" w:pos="1134"/>
        </w:tabs>
        <w:ind w:left="1134" w:hanging="567"/>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912287"/>
    <w:multiLevelType w:val="hybridMultilevel"/>
    <w:tmpl w:val="75F82E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4B73975"/>
    <w:multiLevelType w:val="hybridMultilevel"/>
    <w:tmpl w:val="AB845F5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5DB82D99"/>
    <w:multiLevelType w:val="hybridMultilevel"/>
    <w:tmpl w:val="75DA9BAC"/>
    <w:lvl w:ilvl="0" w:tplc="85F44C60">
      <w:start w:val="1"/>
      <w:numFmt w:val="lowerLetter"/>
      <w:lvlText w:val="%1)"/>
      <w:lvlJc w:val="left"/>
      <w:pPr>
        <w:ind w:left="360" w:hanging="360"/>
      </w:pPr>
      <w:rPr>
        <w:rFonts w:ascii="Helvetica" w:hAnsi="Helvetica" w:hint="default"/>
        <w:color w:val="FF000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4F6E31"/>
    <w:multiLevelType w:val="hybridMultilevel"/>
    <w:tmpl w:val="EDF2FF2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D13B97"/>
    <w:multiLevelType w:val="hybridMultilevel"/>
    <w:tmpl w:val="62E6A31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E200166"/>
    <w:multiLevelType w:val="hybridMultilevel"/>
    <w:tmpl w:val="EEEA4744"/>
    <w:lvl w:ilvl="0" w:tplc="61DE07F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8A35FBF"/>
    <w:multiLevelType w:val="hybridMultilevel"/>
    <w:tmpl w:val="B914E25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6"/>
  </w:num>
  <w:num w:numId="3">
    <w:abstractNumId w:val="13"/>
  </w:num>
  <w:num w:numId="4">
    <w:abstractNumId w:val="5"/>
  </w:num>
  <w:num w:numId="5">
    <w:abstractNumId w:val="14"/>
  </w:num>
  <w:num w:numId="6">
    <w:abstractNumId w:val="4"/>
  </w:num>
  <w:num w:numId="7">
    <w:abstractNumId w:val="11"/>
  </w:num>
  <w:num w:numId="8">
    <w:abstractNumId w:val="2"/>
  </w:num>
  <w:num w:numId="9">
    <w:abstractNumId w:val="22"/>
  </w:num>
  <w:num w:numId="10">
    <w:abstractNumId w:val="17"/>
  </w:num>
  <w:num w:numId="11">
    <w:abstractNumId w:val="3"/>
  </w:num>
  <w:num w:numId="12">
    <w:abstractNumId w:val="8"/>
  </w:num>
  <w:num w:numId="13">
    <w:abstractNumId w:val="10"/>
  </w:num>
  <w:num w:numId="14">
    <w:abstractNumId w:val="15"/>
  </w:num>
  <w:num w:numId="15">
    <w:abstractNumId w:val="6"/>
  </w:num>
  <w:num w:numId="16">
    <w:abstractNumId w:val="12"/>
  </w:num>
  <w:num w:numId="17">
    <w:abstractNumId w:val="1"/>
  </w:num>
  <w:num w:numId="18">
    <w:abstractNumId w:val="20"/>
  </w:num>
  <w:num w:numId="19">
    <w:abstractNumId w:val="18"/>
  </w:num>
  <w:num w:numId="20">
    <w:abstractNumId w:val="0"/>
  </w:num>
  <w:num w:numId="21">
    <w:abstractNumId w:val="19"/>
  </w:num>
  <w:num w:numId="22">
    <w:abstractNumId w:val="7"/>
  </w:num>
  <w:num w:numId="2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ne Stoboi">
    <w15:presenceInfo w15:providerId="None" w15:userId="Kane Stob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xNjG2MDMwNzAwNzNV0lEKTi0uzszPAykwqQUAHIZP4C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r92x5wtevd2ke50fb592eve90zpr9srtve&quot;&gt;My EndNote Library&lt;record-ids&gt;&lt;item&gt;1&lt;/item&gt;&lt;item&gt;2&lt;/item&gt;&lt;item&gt;3&lt;/item&gt;&lt;item&gt;4&lt;/item&gt;&lt;item&gt;5&lt;/item&gt;&lt;item&gt;7&lt;/item&gt;&lt;item&gt;8&lt;/item&gt;&lt;item&gt;9&lt;/item&gt;&lt;item&gt;10&lt;/item&gt;&lt;item&gt;11&lt;/item&gt;&lt;item&gt;12&lt;/item&gt;&lt;item&gt;15&lt;/item&gt;&lt;/record-ids&gt;&lt;/item&gt;&lt;/Libraries&gt;"/>
  </w:docVars>
  <w:rsids>
    <w:rsidRoot w:val="00593660"/>
    <w:rsid w:val="00001074"/>
    <w:rsid w:val="00006D20"/>
    <w:rsid w:val="00014830"/>
    <w:rsid w:val="00023270"/>
    <w:rsid w:val="00045A29"/>
    <w:rsid w:val="00047B0A"/>
    <w:rsid w:val="000506EE"/>
    <w:rsid w:val="00051109"/>
    <w:rsid w:val="00053BEE"/>
    <w:rsid w:val="00056055"/>
    <w:rsid w:val="00057D42"/>
    <w:rsid w:val="00057E23"/>
    <w:rsid w:val="000715DB"/>
    <w:rsid w:val="00080656"/>
    <w:rsid w:val="000A6EF9"/>
    <w:rsid w:val="000C730E"/>
    <w:rsid w:val="000C7C7E"/>
    <w:rsid w:val="000D2437"/>
    <w:rsid w:val="000E1698"/>
    <w:rsid w:val="000E224C"/>
    <w:rsid w:val="000E4697"/>
    <w:rsid w:val="00126410"/>
    <w:rsid w:val="0014310A"/>
    <w:rsid w:val="00152D66"/>
    <w:rsid w:val="0017288F"/>
    <w:rsid w:val="00173691"/>
    <w:rsid w:val="001800B4"/>
    <w:rsid w:val="00187B87"/>
    <w:rsid w:val="001909FB"/>
    <w:rsid w:val="001C1EB8"/>
    <w:rsid w:val="001C2FC4"/>
    <w:rsid w:val="001D5C1E"/>
    <w:rsid w:val="001D693A"/>
    <w:rsid w:val="001D7F49"/>
    <w:rsid w:val="001E5D9F"/>
    <w:rsid w:val="00205284"/>
    <w:rsid w:val="002164BC"/>
    <w:rsid w:val="00232D62"/>
    <w:rsid w:val="0024348F"/>
    <w:rsid w:val="00245F9D"/>
    <w:rsid w:val="002538F5"/>
    <w:rsid w:val="00263CCD"/>
    <w:rsid w:val="0026430F"/>
    <w:rsid w:val="00264B6F"/>
    <w:rsid w:val="00265A5E"/>
    <w:rsid w:val="00270FD8"/>
    <w:rsid w:val="002854AE"/>
    <w:rsid w:val="002905D1"/>
    <w:rsid w:val="002A131D"/>
    <w:rsid w:val="002C762A"/>
    <w:rsid w:val="002D482F"/>
    <w:rsid w:val="002E6658"/>
    <w:rsid w:val="002F5A42"/>
    <w:rsid w:val="002F6981"/>
    <w:rsid w:val="002F6C4C"/>
    <w:rsid w:val="00306642"/>
    <w:rsid w:val="003116B4"/>
    <w:rsid w:val="00314B03"/>
    <w:rsid w:val="003259A9"/>
    <w:rsid w:val="003277EF"/>
    <w:rsid w:val="00330182"/>
    <w:rsid w:val="00330C99"/>
    <w:rsid w:val="00340AEC"/>
    <w:rsid w:val="0034641B"/>
    <w:rsid w:val="00350BF2"/>
    <w:rsid w:val="00353DC6"/>
    <w:rsid w:val="00365339"/>
    <w:rsid w:val="00366BCC"/>
    <w:rsid w:val="0037448B"/>
    <w:rsid w:val="0038306D"/>
    <w:rsid w:val="00384328"/>
    <w:rsid w:val="00387A3C"/>
    <w:rsid w:val="0039268A"/>
    <w:rsid w:val="00394D39"/>
    <w:rsid w:val="00395B05"/>
    <w:rsid w:val="003A28B7"/>
    <w:rsid w:val="003B1116"/>
    <w:rsid w:val="003B4C9D"/>
    <w:rsid w:val="003C0595"/>
    <w:rsid w:val="00426E7B"/>
    <w:rsid w:val="004420B1"/>
    <w:rsid w:val="00443FE5"/>
    <w:rsid w:val="0044649C"/>
    <w:rsid w:val="00462662"/>
    <w:rsid w:val="0047018B"/>
    <w:rsid w:val="004729AC"/>
    <w:rsid w:val="00483B7B"/>
    <w:rsid w:val="00485295"/>
    <w:rsid w:val="0049104F"/>
    <w:rsid w:val="00493F8E"/>
    <w:rsid w:val="004A1DE7"/>
    <w:rsid w:val="004C7E11"/>
    <w:rsid w:val="004D3AAC"/>
    <w:rsid w:val="004D7E85"/>
    <w:rsid w:val="004E0005"/>
    <w:rsid w:val="004F580A"/>
    <w:rsid w:val="004F7786"/>
    <w:rsid w:val="005065AB"/>
    <w:rsid w:val="005522FA"/>
    <w:rsid w:val="00570D45"/>
    <w:rsid w:val="0057571F"/>
    <w:rsid w:val="005758C3"/>
    <w:rsid w:val="00590FE3"/>
    <w:rsid w:val="00593660"/>
    <w:rsid w:val="005949C5"/>
    <w:rsid w:val="00597ABA"/>
    <w:rsid w:val="005A738B"/>
    <w:rsid w:val="005B3C81"/>
    <w:rsid w:val="005B542D"/>
    <w:rsid w:val="005E6465"/>
    <w:rsid w:val="005F1B2C"/>
    <w:rsid w:val="00603364"/>
    <w:rsid w:val="006125B4"/>
    <w:rsid w:val="00614619"/>
    <w:rsid w:val="00631166"/>
    <w:rsid w:val="006415B4"/>
    <w:rsid w:val="006633E6"/>
    <w:rsid w:val="0066468E"/>
    <w:rsid w:val="006653DC"/>
    <w:rsid w:val="0067582A"/>
    <w:rsid w:val="00683D29"/>
    <w:rsid w:val="0068667E"/>
    <w:rsid w:val="00687678"/>
    <w:rsid w:val="00693F40"/>
    <w:rsid w:val="006B3048"/>
    <w:rsid w:val="006B79D5"/>
    <w:rsid w:val="006C5CEF"/>
    <w:rsid w:val="006D1078"/>
    <w:rsid w:val="006D2DDD"/>
    <w:rsid w:val="006F52E5"/>
    <w:rsid w:val="0070439B"/>
    <w:rsid w:val="007107C0"/>
    <w:rsid w:val="00723EB8"/>
    <w:rsid w:val="0073380A"/>
    <w:rsid w:val="0075241F"/>
    <w:rsid w:val="007576B2"/>
    <w:rsid w:val="0079136D"/>
    <w:rsid w:val="0079763B"/>
    <w:rsid w:val="007A5532"/>
    <w:rsid w:val="007C2FAD"/>
    <w:rsid w:val="007C778C"/>
    <w:rsid w:val="007C7E14"/>
    <w:rsid w:val="007D2F78"/>
    <w:rsid w:val="007D611F"/>
    <w:rsid w:val="007E0475"/>
    <w:rsid w:val="007E060E"/>
    <w:rsid w:val="007F21CC"/>
    <w:rsid w:val="007F223A"/>
    <w:rsid w:val="007F399D"/>
    <w:rsid w:val="00800B21"/>
    <w:rsid w:val="00804B50"/>
    <w:rsid w:val="00821AEC"/>
    <w:rsid w:val="00836550"/>
    <w:rsid w:val="0084321D"/>
    <w:rsid w:val="00855C78"/>
    <w:rsid w:val="00855C81"/>
    <w:rsid w:val="0085693A"/>
    <w:rsid w:val="0086525D"/>
    <w:rsid w:val="00871276"/>
    <w:rsid w:val="00891157"/>
    <w:rsid w:val="008B40A5"/>
    <w:rsid w:val="008C41FB"/>
    <w:rsid w:val="008C435B"/>
    <w:rsid w:val="008D0B41"/>
    <w:rsid w:val="008F0020"/>
    <w:rsid w:val="008F280E"/>
    <w:rsid w:val="008F577A"/>
    <w:rsid w:val="00900499"/>
    <w:rsid w:val="00910495"/>
    <w:rsid w:val="00916C32"/>
    <w:rsid w:val="00917E3D"/>
    <w:rsid w:val="00921085"/>
    <w:rsid w:val="00923A4F"/>
    <w:rsid w:val="00924965"/>
    <w:rsid w:val="00935C5D"/>
    <w:rsid w:val="009469EF"/>
    <w:rsid w:val="00962869"/>
    <w:rsid w:val="009665AE"/>
    <w:rsid w:val="00981A08"/>
    <w:rsid w:val="00981E53"/>
    <w:rsid w:val="009966E4"/>
    <w:rsid w:val="009C1458"/>
    <w:rsid w:val="009C1D4B"/>
    <w:rsid w:val="009C5CF9"/>
    <w:rsid w:val="009D6274"/>
    <w:rsid w:val="009D7AFB"/>
    <w:rsid w:val="00A01580"/>
    <w:rsid w:val="00A060A2"/>
    <w:rsid w:val="00A24DC5"/>
    <w:rsid w:val="00A25081"/>
    <w:rsid w:val="00A356BD"/>
    <w:rsid w:val="00A36AA3"/>
    <w:rsid w:val="00A425FE"/>
    <w:rsid w:val="00A4782A"/>
    <w:rsid w:val="00A615B8"/>
    <w:rsid w:val="00A7639E"/>
    <w:rsid w:val="00A83311"/>
    <w:rsid w:val="00A86E47"/>
    <w:rsid w:val="00AB4076"/>
    <w:rsid w:val="00AB6426"/>
    <w:rsid w:val="00AB6461"/>
    <w:rsid w:val="00AD402D"/>
    <w:rsid w:val="00AD525D"/>
    <w:rsid w:val="00AD6746"/>
    <w:rsid w:val="00AE7CD3"/>
    <w:rsid w:val="00AF1108"/>
    <w:rsid w:val="00AF3596"/>
    <w:rsid w:val="00B01679"/>
    <w:rsid w:val="00B0484E"/>
    <w:rsid w:val="00B1197C"/>
    <w:rsid w:val="00B16FFD"/>
    <w:rsid w:val="00B25E48"/>
    <w:rsid w:val="00B41D98"/>
    <w:rsid w:val="00B47E27"/>
    <w:rsid w:val="00B61D7F"/>
    <w:rsid w:val="00B65D44"/>
    <w:rsid w:val="00B751B4"/>
    <w:rsid w:val="00BA4C2E"/>
    <w:rsid w:val="00BB76D6"/>
    <w:rsid w:val="00BC787F"/>
    <w:rsid w:val="00BD4D85"/>
    <w:rsid w:val="00BE2AF7"/>
    <w:rsid w:val="00BF7747"/>
    <w:rsid w:val="00C22911"/>
    <w:rsid w:val="00C23154"/>
    <w:rsid w:val="00C3742F"/>
    <w:rsid w:val="00C42724"/>
    <w:rsid w:val="00C620C5"/>
    <w:rsid w:val="00C74CDD"/>
    <w:rsid w:val="00C75843"/>
    <w:rsid w:val="00C86070"/>
    <w:rsid w:val="00C908F8"/>
    <w:rsid w:val="00CA4857"/>
    <w:rsid w:val="00CB1C0E"/>
    <w:rsid w:val="00CB52BC"/>
    <w:rsid w:val="00CE5D7E"/>
    <w:rsid w:val="00D208FE"/>
    <w:rsid w:val="00D226D3"/>
    <w:rsid w:val="00D4252E"/>
    <w:rsid w:val="00D67D56"/>
    <w:rsid w:val="00D711A9"/>
    <w:rsid w:val="00D71E6A"/>
    <w:rsid w:val="00D74F90"/>
    <w:rsid w:val="00D82829"/>
    <w:rsid w:val="00D90182"/>
    <w:rsid w:val="00D949C8"/>
    <w:rsid w:val="00DA3DA8"/>
    <w:rsid w:val="00DD3C49"/>
    <w:rsid w:val="00DF2CA8"/>
    <w:rsid w:val="00DF5E6D"/>
    <w:rsid w:val="00DF603D"/>
    <w:rsid w:val="00E00D28"/>
    <w:rsid w:val="00E4021B"/>
    <w:rsid w:val="00E40D31"/>
    <w:rsid w:val="00E63C10"/>
    <w:rsid w:val="00E70A61"/>
    <w:rsid w:val="00E774BE"/>
    <w:rsid w:val="00E81EC1"/>
    <w:rsid w:val="00E97742"/>
    <w:rsid w:val="00EB0873"/>
    <w:rsid w:val="00EB0B21"/>
    <w:rsid w:val="00EC2E7A"/>
    <w:rsid w:val="00F15968"/>
    <w:rsid w:val="00F2118F"/>
    <w:rsid w:val="00F21C36"/>
    <w:rsid w:val="00F30CC2"/>
    <w:rsid w:val="00F360DF"/>
    <w:rsid w:val="00F4763C"/>
    <w:rsid w:val="00F6235A"/>
    <w:rsid w:val="00F641C4"/>
    <w:rsid w:val="00F65F64"/>
    <w:rsid w:val="00F960BB"/>
    <w:rsid w:val="00FA2ACB"/>
    <w:rsid w:val="00FA3CF0"/>
    <w:rsid w:val="00FA5A68"/>
    <w:rsid w:val="00FB7C37"/>
    <w:rsid w:val="00FC794A"/>
    <w:rsid w:val="00FD27BA"/>
    <w:rsid w:val="00FE1B11"/>
    <w:rsid w:val="00FF6FC8"/>
    <w:rsid w:val="00FF7A2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893E6C"/>
  <w15:docId w15:val="{EE5E8D3F-4003-4C13-86E6-E3569A98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582A"/>
    <w:rPr>
      <w:rFonts w:ascii="Times" w:hAnsi="Times"/>
      <w:sz w:val="24"/>
      <w:lang w:eastAsia="en-US"/>
    </w:rPr>
  </w:style>
  <w:style w:type="paragraph" w:styleId="Heading1">
    <w:name w:val="heading 1"/>
    <w:basedOn w:val="Normal"/>
    <w:next w:val="Normal"/>
    <w:qFormat/>
    <w:rsid w:val="0067582A"/>
    <w:pPr>
      <w:keepNext/>
      <w:jc w:val="center"/>
      <w:outlineLvl w:val="0"/>
    </w:pPr>
    <w:rPr>
      <w:rFonts w:ascii="Helvetica" w:hAnsi="Helvetica"/>
      <w:b/>
    </w:rPr>
  </w:style>
  <w:style w:type="paragraph" w:styleId="Heading2">
    <w:name w:val="heading 2"/>
    <w:basedOn w:val="Normal"/>
    <w:next w:val="Normal"/>
    <w:qFormat/>
    <w:rsid w:val="0067582A"/>
    <w:pPr>
      <w:keepNext/>
      <w:outlineLvl w:val="1"/>
    </w:pPr>
    <w:rPr>
      <w:rFonts w:ascii="Palatino" w:hAnsi="Palatino"/>
      <w:b/>
      <w:sz w:val="20"/>
    </w:rPr>
  </w:style>
  <w:style w:type="paragraph" w:styleId="Heading3">
    <w:name w:val="heading 3"/>
    <w:basedOn w:val="Normal"/>
    <w:next w:val="Normal"/>
    <w:qFormat/>
    <w:rsid w:val="0067582A"/>
    <w:pPr>
      <w:keepNext/>
      <w:ind w:right="-108"/>
      <w:outlineLvl w:val="2"/>
    </w:pPr>
    <w:rPr>
      <w:rFonts w:ascii="Helvetica" w:hAnsi="Helvetica"/>
      <w:b/>
      <w:sz w:val="20"/>
    </w:rPr>
  </w:style>
  <w:style w:type="paragraph" w:styleId="Heading4">
    <w:name w:val="heading 4"/>
    <w:basedOn w:val="Normal"/>
    <w:qFormat/>
    <w:rsid w:val="0067582A"/>
    <w:pPr>
      <w:spacing w:before="100" w:beforeAutospacing="1" w:after="100" w:afterAutospacing="1"/>
      <w:outlineLvl w:val="3"/>
    </w:pPr>
    <w:rPr>
      <w:rFonts w:ascii="Arial Unicode MS" w:eastAsia="Arial Unicode MS" w:hAnsi="Arial Unicode MS"/>
      <w:b/>
    </w:rPr>
  </w:style>
  <w:style w:type="paragraph" w:styleId="Heading5">
    <w:name w:val="heading 5"/>
    <w:basedOn w:val="Normal"/>
    <w:next w:val="Normal"/>
    <w:qFormat/>
    <w:rsid w:val="0067582A"/>
    <w:pPr>
      <w:keepNext/>
      <w:ind w:right="-694"/>
      <w:outlineLvl w:val="4"/>
    </w:pPr>
    <w:rPr>
      <w:rFonts w:ascii="Times New Roman" w:hAnsi="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7582A"/>
  </w:style>
  <w:style w:type="paragraph" w:styleId="BodyTextIndent">
    <w:name w:val="Body Text Indent"/>
    <w:basedOn w:val="Normal"/>
    <w:rsid w:val="0067582A"/>
    <w:pPr>
      <w:ind w:left="540" w:hanging="540"/>
      <w:jc w:val="both"/>
    </w:pPr>
    <w:rPr>
      <w:rFonts w:ascii="Palatino" w:hAnsi="Palatino"/>
    </w:rPr>
  </w:style>
  <w:style w:type="paragraph" w:styleId="Header">
    <w:name w:val="header"/>
    <w:basedOn w:val="Normal"/>
    <w:rsid w:val="0067582A"/>
    <w:pPr>
      <w:tabs>
        <w:tab w:val="center" w:pos="4153"/>
        <w:tab w:val="right" w:pos="8306"/>
      </w:tabs>
    </w:pPr>
  </w:style>
  <w:style w:type="paragraph" w:styleId="Footer">
    <w:name w:val="footer"/>
    <w:basedOn w:val="Normal"/>
    <w:rsid w:val="0067582A"/>
    <w:pPr>
      <w:tabs>
        <w:tab w:val="center" w:pos="4153"/>
        <w:tab w:val="right" w:pos="8306"/>
      </w:tabs>
    </w:pPr>
  </w:style>
  <w:style w:type="paragraph" w:styleId="BodyText">
    <w:name w:val="Body Text"/>
    <w:basedOn w:val="Normal"/>
    <w:rsid w:val="0067582A"/>
    <w:pPr>
      <w:jc w:val="both"/>
    </w:pPr>
    <w:rPr>
      <w:rFonts w:ascii="Palatino" w:hAnsi="Palatino"/>
    </w:rPr>
  </w:style>
  <w:style w:type="paragraph" w:styleId="BodyText2">
    <w:name w:val="Body Text 2"/>
    <w:basedOn w:val="Normal"/>
    <w:rsid w:val="0067582A"/>
    <w:pPr>
      <w:jc w:val="center"/>
    </w:pPr>
    <w:rPr>
      <w:rFonts w:ascii="Times New Roman" w:hAnsi="Times New Roman"/>
      <w:i/>
      <w:sz w:val="20"/>
    </w:rPr>
  </w:style>
  <w:style w:type="character" w:styleId="Hyperlink">
    <w:name w:val="Hyperlink"/>
    <w:basedOn w:val="DefaultParagraphFont"/>
    <w:rsid w:val="0067582A"/>
    <w:rPr>
      <w:color w:val="0000FF"/>
      <w:u w:val="single"/>
    </w:rPr>
  </w:style>
  <w:style w:type="paragraph" w:styleId="BodyText3">
    <w:name w:val="Body Text 3"/>
    <w:basedOn w:val="Normal"/>
    <w:rsid w:val="0067582A"/>
    <w:pPr>
      <w:ind w:right="-108"/>
    </w:pPr>
    <w:rPr>
      <w:rFonts w:ascii="Helvetica" w:hAnsi="Helvetica"/>
      <w:b/>
      <w:sz w:val="20"/>
    </w:rPr>
  </w:style>
  <w:style w:type="paragraph" w:styleId="BalloonText">
    <w:name w:val="Balloon Text"/>
    <w:basedOn w:val="Normal"/>
    <w:link w:val="BalloonTextChar"/>
    <w:rsid w:val="00683D29"/>
    <w:rPr>
      <w:rFonts w:ascii="Tahoma" w:hAnsi="Tahoma" w:cs="Tahoma"/>
      <w:sz w:val="16"/>
      <w:szCs w:val="16"/>
    </w:rPr>
  </w:style>
  <w:style w:type="character" w:customStyle="1" w:styleId="BalloonTextChar">
    <w:name w:val="Balloon Text Char"/>
    <w:basedOn w:val="DefaultParagraphFont"/>
    <w:link w:val="BalloonText"/>
    <w:rsid w:val="00683D29"/>
    <w:rPr>
      <w:rFonts w:ascii="Tahoma" w:hAnsi="Tahoma" w:cs="Tahoma"/>
      <w:sz w:val="16"/>
      <w:szCs w:val="16"/>
      <w:lang w:eastAsia="en-US"/>
    </w:rPr>
  </w:style>
  <w:style w:type="paragraph" w:styleId="ListParagraph">
    <w:name w:val="List Paragraph"/>
    <w:basedOn w:val="Normal"/>
    <w:uiPriority w:val="34"/>
    <w:qFormat/>
    <w:rsid w:val="0084321D"/>
    <w:pPr>
      <w:ind w:left="720"/>
      <w:contextualSpacing/>
    </w:pPr>
  </w:style>
  <w:style w:type="paragraph" w:customStyle="1" w:styleId="EndNoteBibliographyTitle">
    <w:name w:val="EndNote Bibliography Title"/>
    <w:basedOn w:val="Normal"/>
    <w:link w:val="EndNoteBibliographyTitleChar"/>
    <w:rsid w:val="0079763B"/>
    <w:pPr>
      <w:jc w:val="center"/>
    </w:pPr>
    <w:rPr>
      <w:rFonts w:cs="Times"/>
      <w:noProof/>
      <w:lang w:val="en-US"/>
    </w:rPr>
  </w:style>
  <w:style w:type="character" w:customStyle="1" w:styleId="EndNoteBibliographyTitleChar">
    <w:name w:val="EndNote Bibliography Title Char"/>
    <w:basedOn w:val="DefaultParagraphFont"/>
    <w:link w:val="EndNoteBibliographyTitle"/>
    <w:rsid w:val="0079763B"/>
    <w:rPr>
      <w:rFonts w:ascii="Times" w:hAnsi="Times" w:cs="Times"/>
      <w:noProof/>
      <w:sz w:val="24"/>
      <w:lang w:val="en-US" w:eastAsia="en-US"/>
    </w:rPr>
  </w:style>
  <w:style w:type="paragraph" w:customStyle="1" w:styleId="EndNoteBibliography">
    <w:name w:val="EndNote Bibliography"/>
    <w:basedOn w:val="Normal"/>
    <w:link w:val="EndNoteBibliographyChar"/>
    <w:rsid w:val="0079763B"/>
    <w:rPr>
      <w:rFonts w:cs="Times"/>
      <w:noProof/>
      <w:lang w:val="en-US"/>
    </w:rPr>
  </w:style>
  <w:style w:type="character" w:customStyle="1" w:styleId="EndNoteBibliographyChar">
    <w:name w:val="EndNote Bibliography Char"/>
    <w:basedOn w:val="DefaultParagraphFont"/>
    <w:link w:val="EndNoteBibliography"/>
    <w:rsid w:val="0079763B"/>
    <w:rPr>
      <w:rFonts w:ascii="Times" w:hAnsi="Times" w:cs="Times"/>
      <w:noProof/>
      <w:sz w:val="24"/>
      <w:lang w:val="en-US" w:eastAsia="en-US"/>
    </w:rPr>
  </w:style>
  <w:style w:type="character" w:styleId="UnresolvedMention">
    <w:name w:val="Unresolved Mention"/>
    <w:basedOn w:val="DefaultParagraphFont"/>
    <w:uiPriority w:val="99"/>
    <w:semiHidden/>
    <w:unhideWhenUsed/>
    <w:rsid w:val="00A35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986807">
      <w:bodyDiv w:val="1"/>
      <w:marLeft w:val="0"/>
      <w:marRight w:val="0"/>
      <w:marTop w:val="0"/>
      <w:marBottom w:val="0"/>
      <w:divBdr>
        <w:top w:val="none" w:sz="0" w:space="0" w:color="auto"/>
        <w:left w:val="none" w:sz="0" w:space="0" w:color="auto"/>
        <w:bottom w:val="none" w:sz="0" w:space="0" w:color="auto"/>
        <w:right w:val="none" w:sz="0" w:space="0" w:color="auto"/>
      </w:divBdr>
    </w:div>
    <w:div w:id="204396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u.mathworks.com/hardware-support/arduino-matlab.html"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1559</TotalTime>
  <Pages>8</Pages>
  <Words>4728</Words>
  <Characters>26955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Postgraduate Research Committee Meeting Agenda, 10.9.96,</vt:lpstr>
    </vt:vector>
  </TitlesOfParts>
  <Company>University of Wollongong</Company>
  <LinksUpToDate>false</LinksUpToDate>
  <CharactersWithSpaces>31620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Postgraduate Research Committee Meeting Agenda, 10.9.96,</dc:title>
  <dc:creator>Maree Fryer</dc:creator>
  <cp:lastModifiedBy>Kane Stoboi</cp:lastModifiedBy>
  <cp:revision>9</cp:revision>
  <cp:lastPrinted>2012-07-10T06:45:00Z</cp:lastPrinted>
  <dcterms:created xsi:type="dcterms:W3CDTF">2018-08-14T04:31:00Z</dcterms:created>
  <dcterms:modified xsi:type="dcterms:W3CDTF">2018-08-15T06:30:00Z</dcterms:modified>
</cp:coreProperties>
</file>